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7C20C" w14:textId="77777777" w:rsidR="00024E26" w:rsidRDefault="00024E26">
      <w:pPr>
        <w:pStyle w:val="1"/>
        <w:jc w:val="center"/>
      </w:pPr>
    </w:p>
    <w:p w14:paraId="7EDC055F" w14:textId="77777777" w:rsidR="00024E26" w:rsidRDefault="00E15737">
      <w:pPr>
        <w:pStyle w:val="1"/>
        <w:jc w:val="center"/>
      </w:pPr>
      <w:r>
        <w:rPr>
          <w:rFonts w:hint="eastAsia"/>
        </w:rPr>
        <w:t>网关</w:t>
      </w:r>
      <w:r>
        <w:rPr>
          <w:rFonts w:hint="eastAsia"/>
        </w:rPr>
        <w:t>MQTT</w:t>
      </w:r>
      <w:r>
        <w:rPr>
          <w:rFonts w:hint="eastAsia"/>
        </w:rPr>
        <w:t>协议接口</w:t>
      </w:r>
    </w:p>
    <w:p w14:paraId="59C7047F" w14:textId="77777777" w:rsidR="00024E26" w:rsidRDefault="00E15737">
      <w:pPr>
        <w:pStyle w:val="4"/>
        <w:jc w:val="center"/>
      </w:pPr>
      <w:r>
        <w:rPr>
          <w:rFonts w:hint="eastAsia"/>
        </w:rPr>
        <w:t>设备检点和数据上报</w:t>
      </w:r>
    </w:p>
    <w:p w14:paraId="4304670F" w14:textId="77777777" w:rsidR="00024E26" w:rsidRDefault="00024E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5"/>
        <w:gridCol w:w="1131"/>
        <w:gridCol w:w="4653"/>
        <w:gridCol w:w="1497"/>
      </w:tblGrid>
      <w:tr w:rsidR="00024E26" w14:paraId="7C82BC1D" w14:textId="77777777">
        <w:tc>
          <w:tcPr>
            <w:tcW w:w="1015" w:type="dxa"/>
          </w:tcPr>
          <w:p w14:paraId="1AF28C02" w14:textId="77777777" w:rsidR="00024E26" w:rsidRDefault="00E157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版本</w:t>
            </w:r>
          </w:p>
        </w:tc>
        <w:tc>
          <w:tcPr>
            <w:tcW w:w="1131" w:type="dxa"/>
          </w:tcPr>
          <w:p w14:paraId="65F1EF3B" w14:textId="77777777" w:rsidR="00024E26" w:rsidRDefault="00E157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4653" w:type="dxa"/>
          </w:tcPr>
          <w:p w14:paraId="0D73A7B8" w14:textId="77777777" w:rsidR="00024E26" w:rsidRDefault="00E157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</w:t>
            </w:r>
          </w:p>
        </w:tc>
        <w:tc>
          <w:tcPr>
            <w:tcW w:w="1497" w:type="dxa"/>
          </w:tcPr>
          <w:p w14:paraId="28F5E5EF" w14:textId="77777777" w:rsidR="00024E26" w:rsidRDefault="00E157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日期</w:t>
            </w:r>
          </w:p>
        </w:tc>
      </w:tr>
      <w:tr w:rsidR="00024E26" w14:paraId="267E71FB" w14:textId="77777777">
        <w:tc>
          <w:tcPr>
            <w:tcW w:w="1015" w:type="dxa"/>
          </w:tcPr>
          <w:p w14:paraId="3E77B0E0" w14:textId="77777777" w:rsidR="00024E26" w:rsidRDefault="00E157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1131" w:type="dxa"/>
          </w:tcPr>
          <w:p w14:paraId="10C96376" w14:textId="77777777" w:rsidR="00024E26" w:rsidRDefault="00E157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肖晓颖</w:t>
            </w:r>
          </w:p>
        </w:tc>
        <w:tc>
          <w:tcPr>
            <w:tcW w:w="4653" w:type="dxa"/>
          </w:tcPr>
          <w:p w14:paraId="18F9506E" w14:textId="77777777" w:rsidR="00024E26" w:rsidRDefault="00E157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初步网关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MQTT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协议接口</w:t>
            </w:r>
          </w:p>
        </w:tc>
        <w:tc>
          <w:tcPr>
            <w:tcW w:w="1497" w:type="dxa"/>
          </w:tcPr>
          <w:p w14:paraId="2F8F4608" w14:textId="77777777" w:rsidR="00024E26" w:rsidRDefault="00E157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2020-10-23</w:t>
            </w:r>
          </w:p>
        </w:tc>
      </w:tr>
      <w:tr w:rsidR="00024E26" w14:paraId="38AD47C7" w14:textId="77777777">
        <w:tc>
          <w:tcPr>
            <w:tcW w:w="1015" w:type="dxa"/>
          </w:tcPr>
          <w:p w14:paraId="5BE77230" w14:textId="77777777" w:rsidR="00024E26" w:rsidRDefault="00E157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1.1</w:t>
            </w:r>
          </w:p>
        </w:tc>
        <w:tc>
          <w:tcPr>
            <w:tcW w:w="1131" w:type="dxa"/>
          </w:tcPr>
          <w:p w14:paraId="59148AA1" w14:textId="77777777" w:rsidR="00024E26" w:rsidRDefault="00E157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肖晓颖</w:t>
            </w:r>
          </w:p>
        </w:tc>
        <w:tc>
          <w:tcPr>
            <w:tcW w:w="4653" w:type="dxa"/>
          </w:tcPr>
          <w:p w14:paraId="0417319C" w14:textId="77777777" w:rsidR="00024E26" w:rsidRDefault="00E157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加了上报定义和报警接口</w:t>
            </w:r>
          </w:p>
        </w:tc>
        <w:tc>
          <w:tcPr>
            <w:tcW w:w="1497" w:type="dxa"/>
          </w:tcPr>
          <w:p w14:paraId="08D6EF76" w14:textId="77777777" w:rsidR="00024E26" w:rsidRDefault="00E157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2020-10-25</w:t>
            </w:r>
          </w:p>
        </w:tc>
      </w:tr>
      <w:tr w:rsidR="00024E26" w14:paraId="34F74275" w14:textId="77777777">
        <w:tc>
          <w:tcPr>
            <w:tcW w:w="1015" w:type="dxa"/>
          </w:tcPr>
          <w:p w14:paraId="6AA762D3" w14:textId="77777777" w:rsidR="00024E26" w:rsidRDefault="00024E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1" w:type="dxa"/>
          </w:tcPr>
          <w:p w14:paraId="32872812" w14:textId="77777777" w:rsidR="00024E26" w:rsidRDefault="00024E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53" w:type="dxa"/>
          </w:tcPr>
          <w:p w14:paraId="06191834" w14:textId="77777777" w:rsidR="00024E26" w:rsidRDefault="00024E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97" w:type="dxa"/>
          </w:tcPr>
          <w:p w14:paraId="0BC23851" w14:textId="77777777" w:rsidR="00024E26" w:rsidRDefault="00024E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CBD63D7" w14:textId="77777777" w:rsidR="00024E26" w:rsidRDefault="00E15737">
      <w:r>
        <w:br/>
      </w:r>
    </w:p>
    <w:p w14:paraId="58ABE0B5" w14:textId="77777777" w:rsidR="00024E26" w:rsidRDefault="00E15737">
      <w:r>
        <w:br w:type="page"/>
      </w:r>
    </w:p>
    <w:p w14:paraId="54D86308" w14:textId="77777777" w:rsidR="00024E26" w:rsidRDefault="00024E26"/>
    <w:p w14:paraId="0C5C1D99" w14:textId="77777777" w:rsidR="00024E26" w:rsidRDefault="00E15737">
      <w:pPr>
        <w:pStyle w:val="1"/>
        <w:numPr>
          <w:ilvl w:val="0"/>
          <w:numId w:val="1"/>
        </w:numPr>
      </w:pPr>
      <w:r>
        <w:rPr>
          <w:rFonts w:hint="eastAsia"/>
        </w:rPr>
        <w:t>MQTT</w:t>
      </w:r>
      <w:r>
        <w:rPr>
          <w:rFonts w:hint="eastAsia"/>
        </w:rPr>
        <w:t>定义</w:t>
      </w:r>
    </w:p>
    <w:p w14:paraId="44E83B71" w14:textId="77777777" w:rsidR="00024E26" w:rsidRDefault="00E15737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设备信息发送到</w:t>
      </w:r>
      <w:r>
        <w:rPr>
          <w:rFonts w:hint="eastAsia"/>
        </w:rPr>
        <w:t>MQTT</w:t>
      </w:r>
      <w:r>
        <w:rPr>
          <w:rFonts w:hint="eastAsia"/>
        </w:rPr>
        <w:t>中</w:t>
      </w:r>
    </w:p>
    <w:p w14:paraId="1C3D351F" w14:textId="77777777" w:rsidR="00024E26" w:rsidRDefault="00024E26">
      <w:pPr>
        <w:ind w:firstLine="420"/>
      </w:pPr>
    </w:p>
    <w:p w14:paraId="732B9C48" w14:textId="77777777" w:rsidR="00024E26" w:rsidRDefault="00024E26"/>
    <w:p w14:paraId="6B1774EF" w14:textId="77777777" w:rsidR="00024E26" w:rsidRDefault="00E15737">
      <w:r>
        <w:br w:type="page"/>
      </w:r>
    </w:p>
    <w:p w14:paraId="7DEDDB8C" w14:textId="77777777" w:rsidR="00024E26" w:rsidRDefault="00E1573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设备点检接口</w:t>
      </w:r>
    </w:p>
    <w:p w14:paraId="290C8B43" w14:textId="1EB23264" w:rsidR="00024E26" w:rsidRDefault="00E15737">
      <w:r>
        <w:rPr>
          <w:rFonts w:hint="eastAsia"/>
        </w:rPr>
        <w:t>从</w:t>
      </w:r>
      <w:r>
        <w:rPr>
          <w:rFonts w:hint="eastAsia"/>
        </w:rPr>
        <w:t>MQTT</w:t>
      </w:r>
      <w:r>
        <w:rPr>
          <w:rFonts w:hint="eastAsia"/>
        </w:rPr>
        <w:t>中读取</w:t>
      </w:r>
      <w:r>
        <w:rPr>
          <w:rFonts w:hint="eastAsia"/>
        </w:rPr>
        <w:t xml:space="preserve"> </w:t>
      </w:r>
      <w:r>
        <w:rPr>
          <w:rFonts w:ascii="Consolas" w:eastAsia="Consolas" w:hAnsi="Consolas" w:hint="eastAsia"/>
          <w:color w:val="00C832"/>
          <w:sz w:val="20"/>
          <w:shd w:val="clear" w:color="auto" w:fill="E8F2FE"/>
        </w:rPr>
        <w:t>tcpic: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del w:id="0" w:author="yawu cao" w:date="2020-10-26T10:48:00Z">
        <w:r w:rsidDel="001404E4">
          <w:rPr>
            <w:rFonts w:ascii="Consolas" w:eastAsia="Consolas" w:hAnsi="Consolas" w:hint="eastAsia"/>
            <w:color w:val="000000"/>
            <w:sz w:val="20"/>
            <w:shd w:val="clear" w:color="auto" w:fill="E8F2FE"/>
          </w:rPr>
          <w:delText>devtask</w:delText>
        </w:r>
      </w:del>
      <w:ins w:id="1" w:author="yawu cao" w:date="2020-10-26T10:48:00Z">
        <w:r w:rsidR="001404E4">
          <w:rPr>
            <w:rFonts w:ascii="Consolas" w:eastAsia="Consolas" w:hAnsi="Consolas"/>
            <w:color w:val="000000"/>
            <w:sz w:val="20"/>
            <w:shd w:val="clear" w:color="auto" w:fill="E8F2FE"/>
          </w:rPr>
          <w:t xml:space="preserve">  </w:t>
        </w:r>
        <w:r w:rsidR="001404E4" w:rsidRPr="001404E4">
          <w:rPr>
            <w:rFonts w:ascii="Consolas" w:eastAsia="Consolas" w:hAnsi="Consolas" w:hint="eastAsia"/>
            <w:color w:val="000000"/>
            <w:sz w:val="20"/>
            <w:shd w:val="clear" w:color="auto" w:fill="E8F2FE"/>
          </w:rPr>
          <w:t xml:space="preserve">"startCheckPointNotify_" + </w:t>
        </w:r>
        <w:r w:rsidR="001404E4" w:rsidRPr="001404E4">
          <w:rPr>
            <w:rFonts w:ascii="宋体" w:eastAsia="宋体" w:hAnsi="宋体" w:cs="宋体" w:hint="eastAsia"/>
            <w:color w:val="000000"/>
            <w:sz w:val="20"/>
            <w:shd w:val="clear" w:color="auto" w:fill="E8F2FE"/>
          </w:rPr>
          <w:t>门店</w:t>
        </w:r>
        <w:r w:rsidR="001404E4" w:rsidRPr="001404E4">
          <w:rPr>
            <w:rFonts w:ascii="Consolas" w:eastAsia="Consolas" w:hAnsi="Consolas" w:hint="eastAsia"/>
            <w:color w:val="000000"/>
            <w:sz w:val="20"/>
            <w:shd w:val="clear" w:color="auto" w:fill="E8F2FE"/>
          </w:rPr>
          <w:t>id</w:t>
        </w:r>
      </w:ins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  <w:tblPrChange w:id="2" w:author="yawu cao" w:date="2020-10-26T10:55:00Z">
          <w:tblPr>
            <w:tblStyle w:val="a3"/>
            <w:tblW w:w="8642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26"/>
        <w:gridCol w:w="1559"/>
        <w:gridCol w:w="1134"/>
        <w:gridCol w:w="1134"/>
        <w:gridCol w:w="3289"/>
        <w:tblGridChange w:id="3">
          <w:tblGrid>
            <w:gridCol w:w="1203"/>
            <w:gridCol w:w="1344"/>
            <w:gridCol w:w="992"/>
            <w:gridCol w:w="1134"/>
            <w:gridCol w:w="3969"/>
          </w:tblGrid>
        </w:tblGridChange>
      </w:tblGrid>
      <w:tr w:rsidR="00024E26" w14:paraId="523BC92F" w14:textId="77777777" w:rsidTr="000025D4">
        <w:trPr>
          <w:trHeight w:val="465"/>
          <w:trPrChange w:id="4" w:author="yawu cao" w:date="2020-10-26T10:55:00Z">
            <w:trPr>
              <w:trHeight w:val="465"/>
            </w:trPr>
          </w:trPrChange>
        </w:trPr>
        <w:tc>
          <w:tcPr>
            <w:tcW w:w="1526" w:type="dxa"/>
            <w:tcPrChange w:id="5" w:author="yawu cao" w:date="2020-10-26T10:55:00Z">
              <w:tcPr>
                <w:tcW w:w="1203" w:type="dxa"/>
              </w:tcPr>
            </w:tcPrChange>
          </w:tcPr>
          <w:p w14:paraId="6147577D" w14:textId="77777777" w:rsidR="00024E26" w:rsidRDefault="00E15737">
            <w:pPr>
              <w:rPr>
                <w:rFonts w:ascii="微软雅黑 Light" w:eastAsia="微软雅黑 Light" w:hAnsi="微软雅黑 Light" w:cs="Times New Roman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Times New Roman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559" w:type="dxa"/>
            <w:tcPrChange w:id="6" w:author="yawu cao" w:date="2020-10-26T10:55:00Z">
              <w:tcPr>
                <w:tcW w:w="1344" w:type="dxa"/>
              </w:tcPr>
            </w:tcPrChange>
          </w:tcPr>
          <w:p w14:paraId="08F44190" w14:textId="77777777" w:rsidR="00024E26" w:rsidRDefault="00E15737">
            <w:pPr>
              <w:rPr>
                <w:rFonts w:ascii="微软雅黑 Light" w:eastAsia="微软雅黑 Light" w:hAnsi="微软雅黑 Light" w:cs="Times New Roman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Times New Roman" w:hint="eastAsia"/>
                <w:b/>
                <w:bCs/>
                <w:kern w:val="0"/>
                <w:szCs w:val="21"/>
              </w:rPr>
              <w:t>含义</w:t>
            </w:r>
          </w:p>
        </w:tc>
        <w:tc>
          <w:tcPr>
            <w:tcW w:w="1134" w:type="dxa"/>
            <w:tcPrChange w:id="7" w:author="yawu cao" w:date="2020-10-26T10:55:00Z">
              <w:tcPr>
                <w:tcW w:w="992" w:type="dxa"/>
              </w:tcPr>
            </w:tcPrChange>
          </w:tcPr>
          <w:p w14:paraId="1D83DB0D" w14:textId="77777777" w:rsidR="00024E26" w:rsidRDefault="00E15737">
            <w:pPr>
              <w:rPr>
                <w:rFonts w:ascii="微软雅黑 Light" w:eastAsia="微软雅黑 Light" w:hAnsi="微软雅黑 Light" w:cs="Times New Roman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Times New Roman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134" w:type="dxa"/>
            <w:tcPrChange w:id="8" w:author="yawu cao" w:date="2020-10-26T10:55:00Z">
              <w:tcPr>
                <w:tcW w:w="1134" w:type="dxa"/>
              </w:tcPr>
            </w:tcPrChange>
          </w:tcPr>
          <w:p w14:paraId="66773BDD" w14:textId="77777777" w:rsidR="00024E26" w:rsidRDefault="00E15737">
            <w:pPr>
              <w:rPr>
                <w:rFonts w:ascii="微软雅黑 Light" w:eastAsia="微软雅黑 Light" w:hAnsi="微软雅黑 Light" w:cs="Times New Roman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Times New Roman" w:hint="eastAsia"/>
                <w:b/>
                <w:bCs/>
                <w:kern w:val="0"/>
                <w:szCs w:val="21"/>
              </w:rPr>
              <w:t>是否必填</w:t>
            </w:r>
          </w:p>
        </w:tc>
        <w:tc>
          <w:tcPr>
            <w:tcW w:w="3289" w:type="dxa"/>
            <w:tcPrChange w:id="9" w:author="yawu cao" w:date="2020-10-26T10:55:00Z">
              <w:tcPr>
                <w:tcW w:w="3969" w:type="dxa"/>
              </w:tcPr>
            </w:tcPrChange>
          </w:tcPr>
          <w:p w14:paraId="07408BB1" w14:textId="77777777" w:rsidR="00024E26" w:rsidRDefault="00E15737">
            <w:pPr>
              <w:rPr>
                <w:rFonts w:ascii="微软雅黑 Light" w:eastAsia="微软雅黑 Light" w:hAnsi="微软雅黑 Light" w:cs="Times New Roman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Times New Roman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024E26" w:rsidDel="00AD1003" w14:paraId="17ED2582" w14:textId="063AE3F6" w:rsidTr="000025D4">
        <w:trPr>
          <w:trHeight w:val="271"/>
          <w:del w:id="10" w:author="yawu cao" w:date="2020-10-26T10:48:00Z"/>
          <w:trPrChange w:id="11" w:author="yawu cao" w:date="2020-10-26T10:55:00Z">
            <w:trPr>
              <w:trHeight w:val="271"/>
            </w:trPr>
          </w:trPrChange>
        </w:trPr>
        <w:tc>
          <w:tcPr>
            <w:tcW w:w="1526" w:type="dxa"/>
            <w:tcPrChange w:id="12" w:author="yawu cao" w:date="2020-10-26T10:55:00Z">
              <w:tcPr>
                <w:tcW w:w="1203" w:type="dxa"/>
              </w:tcPr>
            </w:tcPrChange>
          </w:tcPr>
          <w:p w14:paraId="5AA1FFA4" w14:textId="44C189E4" w:rsidR="00024E26" w:rsidDel="00AD1003" w:rsidRDefault="00E15737">
            <w:pPr>
              <w:rPr>
                <w:del w:id="13" w:author="yawu cao" w:date="2020-10-26T10:48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4" w:author="yawu cao" w:date="2020-10-26T10:48:00Z">
              <w:r w:rsidDel="00AD1003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s</w:delText>
              </w:r>
              <w:r w:rsidDel="00AD1003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delText>toreId</w:delText>
              </w:r>
            </w:del>
          </w:p>
        </w:tc>
        <w:tc>
          <w:tcPr>
            <w:tcW w:w="1559" w:type="dxa"/>
            <w:tcPrChange w:id="15" w:author="yawu cao" w:date="2020-10-26T10:55:00Z">
              <w:tcPr>
                <w:tcW w:w="1344" w:type="dxa"/>
              </w:tcPr>
            </w:tcPrChange>
          </w:tcPr>
          <w:p w14:paraId="13D9222E" w14:textId="4FD3B822" w:rsidR="00024E26" w:rsidDel="00AD1003" w:rsidRDefault="00E15737">
            <w:pPr>
              <w:rPr>
                <w:del w:id="16" w:author="yawu cao" w:date="2020-10-26T10:48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7" w:author="yawu cao" w:date="2020-10-26T10:48:00Z">
              <w:r w:rsidDel="00AD1003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门店</w:delText>
              </w:r>
              <w:r w:rsidDel="00AD1003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id</w:delText>
              </w:r>
            </w:del>
          </w:p>
        </w:tc>
        <w:tc>
          <w:tcPr>
            <w:tcW w:w="1134" w:type="dxa"/>
            <w:tcPrChange w:id="18" w:author="yawu cao" w:date="2020-10-26T10:55:00Z">
              <w:tcPr>
                <w:tcW w:w="992" w:type="dxa"/>
              </w:tcPr>
            </w:tcPrChange>
          </w:tcPr>
          <w:p w14:paraId="0C00EBE5" w14:textId="084BD50F" w:rsidR="00024E26" w:rsidDel="00AD1003" w:rsidRDefault="00E15737">
            <w:pPr>
              <w:rPr>
                <w:del w:id="19" w:author="yawu cao" w:date="2020-10-26T10:48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20" w:author="yawu cao" w:date="2020-10-26T10:48:00Z">
              <w:r w:rsidDel="00AD1003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L</w:delText>
              </w:r>
              <w:r w:rsidDel="00AD1003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delText>ong</w:delText>
              </w:r>
            </w:del>
          </w:p>
        </w:tc>
        <w:tc>
          <w:tcPr>
            <w:tcW w:w="1134" w:type="dxa"/>
            <w:tcPrChange w:id="21" w:author="yawu cao" w:date="2020-10-26T10:55:00Z">
              <w:tcPr>
                <w:tcW w:w="1134" w:type="dxa"/>
              </w:tcPr>
            </w:tcPrChange>
          </w:tcPr>
          <w:p w14:paraId="1A6677FA" w14:textId="603958B8" w:rsidR="00024E26" w:rsidDel="00AD1003" w:rsidRDefault="00E15737">
            <w:pPr>
              <w:rPr>
                <w:del w:id="22" w:author="yawu cao" w:date="2020-10-26T10:48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23" w:author="yawu cao" w:date="2020-10-26T10:48:00Z">
              <w:r w:rsidDel="00AD1003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是</w:delText>
              </w:r>
            </w:del>
          </w:p>
        </w:tc>
        <w:tc>
          <w:tcPr>
            <w:tcW w:w="3289" w:type="dxa"/>
            <w:tcPrChange w:id="24" w:author="yawu cao" w:date="2020-10-26T10:55:00Z">
              <w:tcPr>
                <w:tcW w:w="3969" w:type="dxa"/>
              </w:tcPr>
            </w:tcPrChange>
          </w:tcPr>
          <w:p w14:paraId="681565BE" w14:textId="130D747F" w:rsidR="00024E26" w:rsidDel="00AD1003" w:rsidRDefault="00E15737">
            <w:pPr>
              <w:rPr>
                <w:del w:id="25" w:author="yawu cao" w:date="2020-10-26T10:48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26" w:author="yawu cao" w:date="2020-10-26T10:48:00Z">
              <w:r w:rsidDel="00AD1003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门店</w:delText>
              </w:r>
              <w:r w:rsidDel="00AD1003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id</w:delText>
              </w:r>
            </w:del>
          </w:p>
        </w:tc>
      </w:tr>
      <w:tr w:rsidR="00024E26" w14:paraId="18EA9E96" w14:textId="77777777" w:rsidTr="000025D4">
        <w:trPr>
          <w:trHeight w:val="291"/>
          <w:trPrChange w:id="27" w:author="yawu cao" w:date="2020-10-26T10:55:00Z">
            <w:trPr>
              <w:trHeight w:val="291"/>
            </w:trPr>
          </w:trPrChange>
        </w:trPr>
        <w:tc>
          <w:tcPr>
            <w:tcW w:w="1526" w:type="dxa"/>
            <w:tcPrChange w:id="28" w:author="yawu cao" w:date="2020-10-26T10:55:00Z">
              <w:tcPr>
                <w:tcW w:w="1203" w:type="dxa"/>
              </w:tcPr>
            </w:tcPrChange>
          </w:tcPr>
          <w:p w14:paraId="7FC4ACE3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id</w:t>
            </w:r>
          </w:p>
        </w:tc>
        <w:tc>
          <w:tcPr>
            <w:tcW w:w="1559" w:type="dxa"/>
            <w:tcPrChange w:id="29" w:author="yawu cao" w:date="2020-10-26T10:55:00Z">
              <w:tcPr>
                <w:tcW w:w="1344" w:type="dxa"/>
              </w:tcPr>
            </w:tcPrChange>
          </w:tcPr>
          <w:p w14:paraId="3729774D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设备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id</w:t>
            </w:r>
          </w:p>
        </w:tc>
        <w:tc>
          <w:tcPr>
            <w:tcW w:w="1134" w:type="dxa"/>
            <w:tcPrChange w:id="30" w:author="yawu cao" w:date="2020-10-26T10:55:00Z">
              <w:tcPr>
                <w:tcW w:w="992" w:type="dxa"/>
              </w:tcPr>
            </w:tcPrChange>
          </w:tcPr>
          <w:p w14:paraId="4CD2A21C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S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  <w:tcPrChange w:id="31" w:author="yawu cao" w:date="2020-10-26T10:55:00Z">
              <w:tcPr>
                <w:tcW w:w="1134" w:type="dxa"/>
              </w:tcPr>
            </w:tcPrChange>
          </w:tcPr>
          <w:p w14:paraId="47A1DD8B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是</w:t>
            </w:r>
          </w:p>
        </w:tc>
        <w:tc>
          <w:tcPr>
            <w:tcW w:w="3289" w:type="dxa"/>
            <w:tcPrChange w:id="32" w:author="yawu cao" w:date="2020-10-26T10:55:00Z">
              <w:tcPr>
                <w:tcW w:w="3969" w:type="dxa"/>
              </w:tcPr>
            </w:tcPrChange>
          </w:tcPr>
          <w:p w14:paraId="0F773B4C" w14:textId="77777777" w:rsidR="00024E26" w:rsidRDefault="00E15737">
            <w:pPr>
              <w:rPr>
                <w:ins w:id="33" w:author="yawu cao" w:date="2020-10-26T10:56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34" w:author="yawu cao" w:date="2020-10-26T10:56:00Z">
              <w:r w:rsidDel="0034318E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如果设备</w:delText>
              </w:r>
              <w:r w:rsidDel="0034318E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id</w:delText>
              </w:r>
              <w:r w:rsidDel="0034318E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为</w:delText>
              </w:r>
              <w:r w:rsidDel="0034318E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0</w:delText>
              </w:r>
              <w:r w:rsidDel="0034318E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意为全部类型的设备</w:delText>
              </w:r>
            </w:del>
          </w:p>
          <w:p w14:paraId="27BD0161" w14:textId="7D5BD411" w:rsidR="0034318E" w:rsidRDefault="0034318E">
            <w:pP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</w:pPr>
            <w:ins w:id="35" w:author="yawu cao" w:date="2020-10-26T10:56:00Z">
              <w:r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t>设备唯一编码，</w:t>
              </w:r>
            </w:ins>
            <w:ins w:id="36" w:author="yawu cao" w:date="2020-10-26T10:57:00Z">
              <w:r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t>如果id为0，则对所有</w:t>
              </w:r>
              <w:r w:rsidR="004E4F1F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t>同</w:t>
              </w:r>
              <w:r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t>一类型的设备执行操作</w:t>
              </w:r>
            </w:ins>
          </w:p>
        </w:tc>
      </w:tr>
      <w:tr w:rsidR="00024E26" w:rsidDel="000025D4" w14:paraId="2E912590" w14:textId="65BF4077" w:rsidTr="000025D4">
        <w:trPr>
          <w:trHeight w:val="281"/>
          <w:del w:id="37" w:author="yawu cao" w:date="2020-10-26T10:54:00Z"/>
          <w:trPrChange w:id="38" w:author="yawu cao" w:date="2020-10-26T10:55:00Z">
            <w:trPr>
              <w:trHeight w:val="281"/>
            </w:trPr>
          </w:trPrChange>
        </w:trPr>
        <w:tc>
          <w:tcPr>
            <w:tcW w:w="1526" w:type="dxa"/>
            <w:tcPrChange w:id="39" w:author="yawu cao" w:date="2020-10-26T10:55:00Z">
              <w:tcPr>
                <w:tcW w:w="1203" w:type="dxa"/>
              </w:tcPr>
            </w:tcPrChange>
          </w:tcPr>
          <w:p w14:paraId="7BD2AABE" w14:textId="487F4D77" w:rsidR="00024E26" w:rsidDel="000025D4" w:rsidRDefault="00E15737">
            <w:pPr>
              <w:rPr>
                <w:del w:id="40" w:author="yawu cao" w:date="2020-10-26T10:54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41" w:author="yawu cao" w:date="2020-10-26T10:54:00Z">
              <w:r w:rsidDel="000025D4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n</w:delText>
              </w:r>
              <w:r w:rsidDel="000025D4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delText>ame</w:delText>
              </w:r>
            </w:del>
          </w:p>
        </w:tc>
        <w:tc>
          <w:tcPr>
            <w:tcW w:w="1559" w:type="dxa"/>
            <w:tcPrChange w:id="42" w:author="yawu cao" w:date="2020-10-26T10:55:00Z">
              <w:tcPr>
                <w:tcW w:w="1344" w:type="dxa"/>
              </w:tcPr>
            </w:tcPrChange>
          </w:tcPr>
          <w:p w14:paraId="5BED3B73" w14:textId="6009948B" w:rsidR="00024E26" w:rsidDel="000025D4" w:rsidRDefault="00E15737">
            <w:pPr>
              <w:rPr>
                <w:del w:id="43" w:author="yawu cao" w:date="2020-10-26T10:54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44" w:author="yawu cao" w:date="2020-10-26T10:54:00Z">
              <w:r w:rsidDel="000025D4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设备名称</w:delText>
              </w:r>
            </w:del>
          </w:p>
        </w:tc>
        <w:tc>
          <w:tcPr>
            <w:tcW w:w="1134" w:type="dxa"/>
            <w:tcPrChange w:id="45" w:author="yawu cao" w:date="2020-10-26T10:55:00Z">
              <w:tcPr>
                <w:tcW w:w="992" w:type="dxa"/>
              </w:tcPr>
            </w:tcPrChange>
          </w:tcPr>
          <w:p w14:paraId="370E9181" w14:textId="6571B7EB" w:rsidR="00024E26" w:rsidDel="000025D4" w:rsidRDefault="00E15737">
            <w:pPr>
              <w:rPr>
                <w:del w:id="46" w:author="yawu cao" w:date="2020-10-26T10:54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47" w:author="yawu cao" w:date="2020-10-26T10:54:00Z">
              <w:r w:rsidDel="000025D4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S</w:delText>
              </w:r>
              <w:r w:rsidDel="000025D4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delText>tring</w:delText>
              </w:r>
            </w:del>
          </w:p>
        </w:tc>
        <w:tc>
          <w:tcPr>
            <w:tcW w:w="1134" w:type="dxa"/>
            <w:tcPrChange w:id="48" w:author="yawu cao" w:date="2020-10-26T10:55:00Z">
              <w:tcPr>
                <w:tcW w:w="1134" w:type="dxa"/>
              </w:tcPr>
            </w:tcPrChange>
          </w:tcPr>
          <w:p w14:paraId="44F0DCD4" w14:textId="43746E45" w:rsidR="00024E26" w:rsidDel="000025D4" w:rsidRDefault="00E15737">
            <w:pPr>
              <w:rPr>
                <w:del w:id="49" w:author="yawu cao" w:date="2020-10-26T10:54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50" w:author="yawu cao" w:date="2020-10-26T10:54:00Z">
              <w:r w:rsidDel="000025D4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否</w:delText>
              </w:r>
            </w:del>
          </w:p>
        </w:tc>
        <w:tc>
          <w:tcPr>
            <w:tcW w:w="3289" w:type="dxa"/>
            <w:tcPrChange w:id="51" w:author="yawu cao" w:date="2020-10-26T10:55:00Z">
              <w:tcPr>
                <w:tcW w:w="3969" w:type="dxa"/>
              </w:tcPr>
            </w:tcPrChange>
          </w:tcPr>
          <w:p w14:paraId="6754781F" w14:textId="6098ECBF" w:rsidR="00024E26" w:rsidDel="000025D4" w:rsidRDefault="00E15737">
            <w:pPr>
              <w:rPr>
                <w:del w:id="52" w:author="yawu cao" w:date="2020-10-26T10:54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53" w:author="yawu cao" w:date="2020-10-26T10:54:00Z">
              <w:r w:rsidDel="000025D4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设备名称</w:delText>
              </w:r>
            </w:del>
          </w:p>
        </w:tc>
      </w:tr>
      <w:tr w:rsidR="00024E26" w14:paraId="1DEA4799" w14:textId="77777777" w:rsidTr="000025D4">
        <w:trPr>
          <w:trHeight w:val="213"/>
          <w:trPrChange w:id="54" w:author="yawu cao" w:date="2020-10-26T10:55:00Z">
            <w:trPr>
              <w:trHeight w:val="213"/>
            </w:trPr>
          </w:trPrChange>
        </w:trPr>
        <w:tc>
          <w:tcPr>
            <w:tcW w:w="1526" w:type="dxa"/>
            <w:tcPrChange w:id="55" w:author="yawu cao" w:date="2020-10-26T10:55:00Z">
              <w:tcPr>
                <w:tcW w:w="1203" w:type="dxa"/>
              </w:tcPr>
            </w:tcPrChange>
          </w:tcPr>
          <w:p w14:paraId="115AD929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t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ype</w:t>
            </w:r>
          </w:p>
        </w:tc>
        <w:tc>
          <w:tcPr>
            <w:tcW w:w="1559" w:type="dxa"/>
            <w:tcPrChange w:id="56" w:author="yawu cao" w:date="2020-10-26T10:55:00Z">
              <w:tcPr>
                <w:tcW w:w="1344" w:type="dxa"/>
              </w:tcPr>
            </w:tcPrChange>
          </w:tcPr>
          <w:p w14:paraId="6549B72F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设备类型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i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1134" w:type="dxa"/>
            <w:tcPrChange w:id="57" w:author="yawu cao" w:date="2020-10-26T10:55:00Z">
              <w:tcPr>
                <w:tcW w:w="992" w:type="dxa"/>
              </w:tcPr>
            </w:tcPrChange>
          </w:tcPr>
          <w:p w14:paraId="5805763E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I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  <w:tcPrChange w:id="58" w:author="yawu cao" w:date="2020-10-26T10:55:00Z">
              <w:tcPr>
                <w:tcW w:w="1134" w:type="dxa"/>
              </w:tcPr>
            </w:tcPrChange>
          </w:tcPr>
          <w:p w14:paraId="6495FF23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是</w:t>
            </w:r>
          </w:p>
        </w:tc>
        <w:tc>
          <w:tcPr>
            <w:tcW w:w="3289" w:type="dxa"/>
            <w:tcPrChange w:id="59" w:author="yawu cao" w:date="2020-10-26T10:55:00Z">
              <w:tcPr>
                <w:tcW w:w="3969" w:type="dxa"/>
              </w:tcPr>
            </w:tcPrChange>
          </w:tcPr>
          <w:p w14:paraId="6969E104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设备类型的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id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，唯一标识此设备的类型</w:t>
            </w:r>
          </w:p>
        </w:tc>
      </w:tr>
      <w:tr w:rsidR="00024E26" w14:paraId="401B1F9B" w14:textId="77777777" w:rsidTr="000025D4">
        <w:trPr>
          <w:trHeight w:val="276"/>
          <w:trPrChange w:id="60" w:author="yawu cao" w:date="2020-10-26T10:55:00Z">
            <w:trPr>
              <w:trHeight w:val="276"/>
            </w:trPr>
          </w:trPrChange>
        </w:trPr>
        <w:tc>
          <w:tcPr>
            <w:tcW w:w="1526" w:type="dxa"/>
            <w:tcPrChange w:id="61" w:author="yawu cao" w:date="2020-10-26T10:55:00Z">
              <w:tcPr>
                <w:tcW w:w="1203" w:type="dxa"/>
              </w:tcPr>
            </w:tcPrChange>
          </w:tcPr>
          <w:p w14:paraId="3FC976B3" w14:textId="158D8E54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62" w:author="yawu cao" w:date="2020-10-26T10:54:00Z">
              <w:r w:rsidDel="000025D4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funid</w:delText>
              </w:r>
            </w:del>
            <w:ins w:id="63" w:author="yawu cao" w:date="2020-10-26T10:54:00Z">
              <w:r w:rsidR="000025D4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t>cmd</w:t>
              </w:r>
            </w:ins>
          </w:p>
        </w:tc>
        <w:tc>
          <w:tcPr>
            <w:tcW w:w="1559" w:type="dxa"/>
            <w:tcPrChange w:id="64" w:author="yawu cao" w:date="2020-10-26T10:55:00Z">
              <w:tcPr>
                <w:tcW w:w="1344" w:type="dxa"/>
              </w:tcPr>
            </w:tcPrChange>
          </w:tcPr>
          <w:p w14:paraId="2EDB7AC2" w14:textId="169E8784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65" w:author="yawu cao" w:date="2020-10-26T10:55:00Z">
              <w:r w:rsidDel="000025D4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控制</w:delText>
              </w:r>
              <w:r w:rsidDel="000025D4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函数</w:delText>
              </w:r>
            </w:del>
            <w:ins w:id="66" w:author="yawu cao" w:date="2020-10-26T10:55:00Z">
              <w:r w:rsidR="000025D4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t>点检命令内容</w:t>
              </w:r>
            </w:ins>
          </w:p>
        </w:tc>
        <w:tc>
          <w:tcPr>
            <w:tcW w:w="1134" w:type="dxa"/>
            <w:tcPrChange w:id="67" w:author="yawu cao" w:date="2020-10-26T10:55:00Z">
              <w:tcPr>
                <w:tcW w:w="992" w:type="dxa"/>
              </w:tcPr>
            </w:tcPrChange>
          </w:tcPr>
          <w:p w14:paraId="35013420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I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  <w:tcPrChange w:id="68" w:author="yawu cao" w:date="2020-10-26T10:55:00Z">
              <w:tcPr>
                <w:tcW w:w="1134" w:type="dxa"/>
              </w:tcPr>
            </w:tcPrChange>
          </w:tcPr>
          <w:p w14:paraId="0A398CB1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是</w:t>
            </w:r>
          </w:p>
        </w:tc>
        <w:tc>
          <w:tcPr>
            <w:tcW w:w="3289" w:type="dxa"/>
            <w:tcPrChange w:id="69" w:author="yawu cao" w:date="2020-10-26T10:55:00Z">
              <w:tcPr>
                <w:tcW w:w="3969" w:type="dxa"/>
              </w:tcPr>
            </w:tcPrChange>
          </w:tcPr>
          <w:p w14:paraId="5CD70657" w14:textId="45D4E2C3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2</w:t>
            </w:r>
            <w:ins w:id="70" w:author="yawu cao" w:date="2020-10-26T10:55:00Z">
              <w:r w:rsidR="000025D4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t>：设备</w:t>
              </w:r>
            </w:ins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点检</w:t>
            </w:r>
          </w:p>
        </w:tc>
      </w:tr>
      <w:tr w:rsidR="00024E26" w14:paraId="39C8D9FA" w14:textId="77777777" w:rsidTr="000025D4">
        <w:trPr>
          <w:trHeight w:val="276"/>
          <w:trPrChange w:id="71" w:author="yawu cao" w:date="2020-10-26T10:55:00Z">
            <w:trPr>
              <w:trHeight w:val="276"/>
            </w:trPr>
          </w:trPrChange>
        </w:trPr>
        <w:tc>
          <w:tcPr>
            <w:tcW w:w="1526" w:type="dxa"/>
            <w:tcPrChange w:id="72" w:author="yawu cao" w:date="2020-10-26T10:55:00Z">
              <w:tcPr>
                <w:tcW w:w="1203" w:type="dxa"/>
              </w:tcPr>
            </w:tcPrChange>
          </w:tcPr>
          <w:p w14:paraId="6B985BA4" w14:textId="3C2626F3" w:rsidR="00024E26" w:rsidRDefault="00F7372C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73" w:author="yawu cao" w:date="2020-10-26T10:56:00Z">
              <w:r w:rsidDel="00F7372C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delText>D</w:delText>
              </w:r>
              <w:r w:rsidR="00E15737" w:rsidDel="00F7372C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ata</w:delText>
              </w:r>
            </w:del>
            <w:ins w:id="74" w:author="yawu cao" w:date="2020-10-26T10:56:00Z">
              <w:r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t>cmd</w:t>
              </w:r>
              <w:r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t>Param</w:t>
              </w:r>
            </w:ins>
          </w:p>
        </w:tc>
        <w:tc>
          <w:tcPr>
            <w:tcW w:w="1559" w:type="dxa"/>
            <w:tcPrChange w:id="75" w:author="yawu cao" w:date="2020-10-26T10:55:00Z">
              <w:tcPr>
                <w:tcW w:w="1344" w:type="dxa"/>
              </w:tcPr>
            </w:tcPrChange>
          </w:tcPr>
          <w:p w14:paraId="4F0096B7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点检参数</w:t>
            </w:r>
          </w:p>
        </w:tc>
        <w:tc>
          <w:tcPr>
            <w:tcW w:w="1134" w:type="dxa"/>
            <w:tcPrChange w:id="76" w:author="yawu cao" w:date="2020-10-26T10:55:00Z">
              <w:tcPr>
                <w:tcW w:w="992" w:type="dxa"/>
              </w:tcPr>
            </w:tcPrChange>
          </w:tcPr>
          <w:p w14:paraId="64A2D94C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String</w:t>
            </w:r>
          </w:p>
        </w:tc>
        <w:tc>
          <w:tcPr>
            <w:tcW w:w="1134" w:type="dxa"/>
            <w:tcPrChange w:id="77" w:author="yawu cao" w:date="2020-10-26T10:55:00Z">
              <w:tcPr>
                <w:tcW w:w="1134" w:type="dxa"/>
              </w:tcPr>
            </w:tcPrChange>
          </w:tcPr>
          <w:p w14:paraId="56772B40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是</w:t>
            </w:r>
          </w:p>
        </w:tc>
        <w:tc>
          <w:tcPr>
            <w:tcW w:w="3289" w:type="dxa"/>
            <w:tcPrChange w:id="78" w:author="yawu cao" w:date="2020-10-26T10:55:00Z">
              <w:tcPr>
                <w:tcW w:w="3969" w:type="dxa"/>
              </w:tcPr>
            </w:tcPrChange>
          </w:tcPr>
          <w:p w14:paraId="34C30CA5" w14:textId="1E42494F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79" w:author="yawu cao" w:date="2020-10-26T10:56:00Z">
              <w:r w:rsidDel="008E4058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1</w:delText>
              </w:r>
            </w:del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固定</w:t>
            </w:r>
            <w:ins w:id="80" w:author="yawu cao" w:date="2020-10-26T10:56:00Z">
              <w:r w:rsidR="008E4058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t>为1</w:t>
              </w:r>
            </w:ins>
          </w:p>
        </w:tc>
      </w:tr>
      <w:tr w:rsidR="00024E26" w14:paraId="2108FE21" w14:textId="77777777" w:rsidTr="000025D4">
        <w:trPr>
          <w:trHeight w:val="239"/>
          <w:trPrChange w:id="81" w:author="yawu cao" w:date="2020-10-26T10:55:00Z">
            <w:trPr>
              <w:trHeight w:val="239"/>
            </w:trPr>
          </w:trPrChange>
        </w:trPr>
        <w:tc>
          <w:tcPr>
            <w:tcW w:w="1526" w:type="dxa"/>
            <w:tcPrChange w:id="82" w:author="yawu cao" w:date="2020-10-26T10:55:00Z">
              <w:tcPr>
                <w:tcW w:w="1203" w:type="dxa"/>
              </w:tcPr>
            </w:tcPrChange>
          </w:tcPr>
          <w:p w14:paraId="695F22F6" w14:textId="7E482B30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83" w:author="yawu cao" w:date="2020-10-26T10:54:00Z">
              <w:r w:rsidDel="000025D4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missionId</w:delText>
              </w:r>
            </w:del>
            <w:ins w:id="84" w:author="yawu cao" w:date="2020-10-26T10:54:00Z">
              <w:r w:rsidR="000025D4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t>cmd</w:t>
              </w:r>
              <w:r w:rsidR="000025D4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t>Id</w:t>
              </w:r>
            </w:ins>
          </w:p>
        </w:tc>
        <w:tc>
          <w:tcPr>
            <w:tcW w:w="1559" w:type="dxa"/>
            <w:tcPrChange w:id="85" w:author="yawu cao" w:date="2020-10-26T10:55:00Z">
              <w:tcPr>
                <w:tcW w:w="1344" w:type="dxa"/>
              </w:tcPr>
            </w:tcPrChange>
          </w:tcPr>
          <w:p w14:paraId="01CD1ABA" w14:textId="76D41C62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86" w:author="yawu cao" w:date="2020-10-26T10:55:00Z">
              <w:r w:rsidDel="000025D4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点检</w:delText>
              </w:r>
            </w:del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命令</w:t>
            </w:r>
            <w:ins w:id="87" w:author="yawu cao" w:date="2020-10-26T10:55:00Z">
              <w:r w:rsidR="000025D4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t>I</w:t>
              </w:r>
              <w:r w:rsidR="000025D4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t>d</w:t>
              </w:r>
            </w:ins>
          </w:p>
        </w:tc>
        <w:tc>
          <w:tcPr>
            <w:tcW w:w="1134" w:type="dxa"/>
            <w:tcPrChange w:id="88" w:author="yawu cao" w:date="2020-10-26T10:55:00Z">
              <w:tcPr>
                <w:tcW w:w="992" w:type="dxa"/>
              </w:tcPr>
            </w:tcPrChange>
          </w:tcPr>
          <w:p w14:paraId="3486FF81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L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  <w:tcPrChange w:id="89" w:author="yawu cao" w:date="2020-10-26T10:55:00Z">
              <w:tcPr>
                <w:tcW w:w="1134" w:type="dxa"/>
              </w:tcPr>
            </w:tcPrChange>
          </w:tcPr>
          <w:p w14:paraId="3A04B89B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是</w:t>
            </w:r>
          </w:p>
        </w:tc>
        <w:tc>
          <w:tcPr>
            <w:tcW w:w="3289" w:type="dxa"/>
            <w:tcPrChange w:id="90" w:author="yawu cao" w:date="2020-10-26T10:55:00Z">
              <w:tcPr>
                <w:tcW w:w="3969" w:type="dxa"/>
              </w:tcPr>
            </w:tcPrChange>
          </w:tcPr>
          <w:p w14:paraId="622ADA63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返回根据点检命令返回</w:t>
            </w:r>
          </w:p>
        </w:tc>
      </w:tr>
    </w:tbl>
    <w:p w14:paraId="7109FC9F" w14:textId="77777777" w:rsidR="00024E26" w:rsidRDefault="00024E26"/>
    <w:p w14:paraId="272D484A" w14:textId="77777777" w:rsidR="00024E26" w:rsidRDefault="00024E26"/>
    <w:p w14:paraId="0F3B0159" w14:textId="77777777" w:rsidR="00024E26" w:rsidRDefault="00024E26"/>
    <w:p w14:paraId="65AF6B3A" w14:textId="77777777" w:rsidR="00024E26" w:rsidRDefault="00024E26"/>
    <w:p w14:paraId="15B17D3E" w14:textId="77777777" w:rsidR="00024E26" w:rsidRDefault="00E15737">
      <w:r>
        <w:rPr>
          <w:rFonts w:hint="eastAsia"/>
        </w:rPr>
        <w:br w:type="page"/>
      </w:r>
    </w:p>
    <w:p w14:paraId="551E7FF3" w14:textId="77777777" w:rsidR="00024E26" w:rsidRDefault="00024E26"/>
    <w:p w14:paraId="0E1F719C" w14:textId="77777777" w:rsidR="00024E26" w:rsidRDefault="00E15737">
      <w:pPr>
        <w:pStyle w:val="1"/>
        <w:numPr>
          <w:ilvl w:val="0"/>
          <w:numId w:val="1"/>
        </w:numPr>
      </w:pPr>
      <w:r>
        <w:rPr>
          <w:rFonts w:hint="eastAsia"/>
        </w:rPr>
        <w:t>设备点检命令</w:t>
      </w:r>
      <w:r>
        <w:rPr>
          <w:rFonts w:hint="eastAsia"/>
          <w:sz w:val="36"/>
          <w:szCs w:val="36"/>
        </w:rPr>
        <w:t>执行反馈</w:t>
      </w:r>
    </w:p>
    <w:p w14:paraId="67562976" w14:textId="52FA5326" w:rsidR="00024E26" w:rsidRDefault="00E15737">
      <w:pPr>
        <w:rPr>
          <w:rFonts w:eastAsia="宋体"/>
        </w:rPr>
      </w:pPr>
      <w:r>
        <w:rPr>
          <w:rFonts w:hint="eastAsia"/>
        </w:rPr>
        <w:t>上报到</w:t>
      </w:r>
      <w:r>
        <w:rPr>
          <w:rFonts w:hint="eastAsia"/>
        </w:rPr>
        <w:t xml:space="preserve">MQTT </w:t>
      </w:r>
      <w:del w:id="91" w:author="yawu cao" w:date="2020-10-26T10:46:00Z">
        <w:r w:rsidDel="00502D09">
          <w:rPr>
            <w:rFonts w:ascii="Consolas" w:eastAsia="Consolas" w:hAnsi="Consolas" w:hint="eastAsia"/>
            <w:color w:val="00C832"/>
            <w:sz w:val="20"/>
            <w:shd w:val="clear" w:color="auto" w:fill="E8F2FE"/>
          </w:rPr>
          <w:delText>tcpic</w:delText>
        </w:r>
      </w:del>
      <w:ins w:id="92" w:author="yawu cao" w:date="2020-10-26T10:46:00Z">
        <w:r w:rsidR="00502D09">
          <w:rPr>
            <w:rFonts w:ascii="Consolas" w:eastAsia="Consolas" w:hAnsi="Consolas" w:hint="eastAsia"/>
            <w:color w:val="00C832"/>
            <w:sz w:val="20"/>
            <w:shd w:val="clear" w:color="auto" w:fill="E8F2FE"/>
          </w:rPr>
          <w:t>t</w:t>
        </w:r>
        <w:r w:rsidR="00502D09">
          <w:rPr>
            <w:rFonts w:ascii="Consolas" w:eastAsia="Consolas" w:hAnsi="Consolas"/>
            <w:color w:val="00C832"/>
            <w:sz w:val="20"/>
            <w:shd w:val="clear" w:color="auto" w:fill="E8F2FE"/>
          </w:rPr>
          <w:t>o</w:t>
        </w:r>
        <w:r w:rsidR="00502D09">
          <w:rPr>
            <w:rFonts w:ascii="Consolas" w:eastAsia="Consolas" w:hAnsi="Consolas" w:hint="eastAsia"/>
            <w:color w:val="00C832"/>
            <w:sz w:val="20"/>
            <w:shd w:val="clear" w:color="auto" w:fill="E8F2FE"/>
          </w:rPr>
          <w:t>pic</w:t>
        </w:r>
      </w:ins>
      <w:r>
        <w:rPr>
          <w:rFonts w:ascii="Consolas" w:eastAsia="Consolas" w:hAnsi="Consolas" w:hint="eastAsia"/>
          <w:color w:val="00C832"/>
          <w:sz w:val="20"/>
          <w:shd w:val="clear" w:color="auto" w:fill="E8F2FE"/>
        </w:rPr>
        <w:t>: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del w:id="93" w:author="yawu cao" w:date="2020-10-26T10:46:00Z">
        <w:r w:rsidDel="00502D09">
          <w:rPr>
            <w:rFonts w:ascii="Consolas" w:eastAsia="Consolas" w:hAnsi="Consolas" w:hint="eastAsia"/>
            <w:color w:val="000000"/>
            <w:sz w:val="20"/>
            <w:shd w:val="clear" w:color="auto" w:fill="E8F2FE"/>
          </w:rPr>
          <w:delText>task</w:delText>
        </w:r>
        <w:r w:rsidDel="00502D09">
          <w:rPr>
            <w:rFonts w:ascii="Consolas" w:eastAsia="宋体" w:hAnsi="Consolas" w:hint="eastAsia"/>
            <w:color w:val="000000"/>
            <w:sz w:val="20"/>
            <w:shd w:val="clear" w:color="auto" w:fill="E8F2FE"/>
          </w:rPr>
          <w:delText>ans</w:delText>
        </w:r>
      </w:del>
      <w:ins w:id="94" w:author="yawu cao" w:date="2020-10-26T10:46:00Z">
        <w:r w:rsidR="00502D09">
          <w:rPr>
            <w:rFonts w:ascii="Consolas" w:eastAsia="宋体" w:hAnsi="Consolas"/>
            <w:color w:val="000000"/>
            <w:sz w:val="20"/>
            <w:shd w:val="clear" w:color="auto" w:fill="E8F2FE"/>
          </w:rPr>
          <w:t xml:space="preserve">  </w:t>
        </w:r>
      </w:ins>
      <w:ins w:id="95" w:author="yawu cao" w:date="2020-10-26T10:47:00Z">
        <w:r w:rsidR="00502D09" w:rsidRPr="00502D09">
          <w:rPr>
            <w:rFonts w:ascii="Consolas" w:eastAsia="宋体" w:hAnsi="Consolas"/>
            <w:color w:val="000000"/>
            <w:sz w:val="20"/>
            <w:shd w:val="clear" w:color="auto" w:fill="E8F2FE"/>
          </w:rPr>
          <w:t>devicePartCheckResult</w:t>
        </w:r>
      </w:ins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  <w:tblPrChange w:id="96" w:author="yawu cao" w:date="2020-10-26T10:45:00Z">
          <w:tblPr>
            <w:tblStyle w:val="a3"/>
            <w:tblW w:w="8642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26"/>
        <w:gridCol w:w="1559"/>
        <w:gridCol w:w="1134"/>
        <w:gridCol w:w="1134"/>
        <w:gridCol w:w="3289"/>
        <w:tblGridChange w:id="97">
          <w:tblGrid>
            <w:gridCol w:w="1203"/>
            <w:gridCol w:w="1344"/>
            <w:gridCol w:w="992"/>
            <w:gridCol w:w="1134"/>
            <w:gridCol w:w="3969"/>
          </w:tblGrid>
        </w:tblGridChange>
      </w:tblGrid>
      <w:tr w:rsidR="00024E26" w14:paraId="1CE8761B" w14:textId="77777777" w:rsidTr="00540045">
        <w:trPr>
          <w:trHeight w:val="465"/>
          <w:trPrChange w:id="98" w:author="yawu cao" w:date="2020-10-26T10:45:00Z">
            <w:trPr>
              <w:trHeight w:val="465"/>
            </w:trPr>
          </w:trPrChange>
        </w:trPr>
        <w:tc>
          <w:tcPr>
            <w:tcW w:w="1526" w:type="dxa"/>
            <w:tcPrChange w:id="99" w:author="yawu cao" w:date="2020-10-26T10:45:00Z">
              <w:tcPr>
                <w:tcW w:w="1203" w:type="dxa"/>
              </w:tcPr>
            </w:tcPrChange>
          </w:tcPr>
          <w:p w14:paraId="6F81921E" w14:textId="77777777" w:rsidR="00024E26" w:rsidRDefault="00E15737">
            <w:pPr>
              <w:rPr>
                <w:rFonts w:ascii="微软雅黑 Light" w:eastAsia="微软雅黑 Light" w:hAnsi="微软雅黑 Light" w:cs="Times New Roman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Times New Roman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559" w:type="dxa"/>
            <w:tcPrChange w:id="100" w:author="yawu cao" w:date="2020-10-26T10:45:00Z">
              <w:tcPr>
                <w:tcW w:w="1344" w:type="dxa"/>
              </w:tcPr>
            </w:tcPrChange>
          </w:tcPr>
          <w:p w14:paraId="58CF8B92" w14:textId="77777777" w:rsidR="00024E26" w:rsidRDefault="00E15737">
            <w:pPr>
              <w:rPr>
                <w:rFonts w:ascii="微软雅黑 Light" w:eastAsia="微软雅黑 Light" w:hAnsi="微软雅黑 Light" w:cs="Times New Roman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Times New Roman" w:hint="eastAsia"/>
                <w:b/>
                <w:bCs/>
                <w:kern w:val="0"/>
                <w:szCs w:val="21"/>
              </w:rPr>
              <w:t>含义</w:t>
            </w:r>
          </w:p>
        </w:tc>
        <w:tc>
          <w:tcPr>
            <w:tcW w:w="1134" w:type="dxa"/>
            <w:tcPrChange w:id="101" w:author="yawu cao" w:date="2020-10-26T10:45:00Z">
              <w:tcPr>
                <w:tcW w:w="992" w:type="dxa"/>
              </w:tcPr>
            </w:tcPrChange>
          </w:tcPr>
          <w:p w14:paraId="2D2A57DA" w14:textId="77777777" w:rsidR="00024E26" w:rsidRDefault="00E15737">
            <w:pPr>
              <w:rPr>
                <w:rFonts w:ascii="微软雅黑 Light" w:eastAsia="微软雅黑 Light" w:hAnsi="微软雅黑 Light" w:cs="Times New Roman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Times New Roman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134" w:type="dxa"/>
            <w:tcPrChange w:id="102" w:author="yawu cao" w:date="2020-10-26T10:45:00Z">
              <w:tcPr>
                <w:tcW w:w="1134" w:type="dxa"/>
              </w:tcPr>
            </w:tcPrChange>
          </w:tcPr>
          <w:p w14:paraId="4C790AAE" w14:textId="77777777" w:rsidR="00024E26" w:rsidRDefault="00E15737">
            <w:pPr>
              <w:rPr>
                <w:rFonts w:ascii="微软雅黑 Light" w:eastAsia="微软雅黑 Light" w:hAnsi="微软雅黑 Light" w:cs="Times New Roman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Times New Roman" w:hint="eastAsia"/>
                <w:b/>
                <w:bCs/>
                <w:kern w:val="0"/>
                <w:szCs w:val="21"/>
              </w:rPr>
              <w:t>是否必填</w:t>
            </w:r>
          </w:p>
        </w:tc>
        <w:tc>
          <w:tcPr>
            <w:tcW w:w="3289" w:type="dxa"/>
            <w:tcPrChange w:id="103" w:author="yawu cao" w:date="2020-10-26T10:45:00Z">
              <w:tcPr>
                <w:tcW w:w="3969" w:type="dxa"/>
              </w:tcPr>
            </w:tcPrChange>
          </w:tcPr>
          <w:p w14:paraId="5A9B8FCC" w14:textId="77777777" w:rsidR="00024E26" w:rsidRDefault="00E15737">
            <w:pPr>
              <w:rPr>
                <w:rFonts w:ascii="微软雅黑 Light" w:eastAsia="微软雅黑 Light" w:hAnsi="微软雅黑 Light" w:cs="Times New Roman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Times New Roman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024E26" w14:paraId="53F4ADB4" w14:textId="77777777" w:rsidTr="00540045">
        <w:trPr>
          <w:trHeight w:val="271"/>
          <w:trPrChange w:id="104" w:author="yawu cao" w:date="2020-10-26T10:45:00Z">
            <w:trPr>
              <w:trHeight w:val="271"/>
            </w:trPr>
          </w:trPrChange>
        </w:trPr>
        <w:tc>
          <w:tcPr>
            <w:tcW w:w="1526" w:type="dxa"/>
            <w:tcPrChange w:id="105" w:author="yawu cao" w:date="2020-10-26T10:45:00Z">
              <w:tcPr>
                <w:tcW w:w="1203" w:type="dxa"/>
              </w:tcPr>
            </w:tcPrChange>
          </w:tcPr>
          <w:p w14:paraId="1D0799FD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s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toreId</w:t>
            </w:r>
          </w:p>
        </w:tc>
        <w:tc>
          <w:tcPr>
            <w:tcW w:w="1559" w:type="dxa"/>
            <w:tcPrChange w:id="106" w:author="yawu cao" w:date="2020-10-26T10:45:00Z">
              <w:tcPr>
                <w:tcW w:w="1344" w:type="dxa"/>
              </w:tcPr>
            </w:tcPrChange>
          </w:tcPr>
          <w:p w14:paraId="47AB50E2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门店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id</w:t>
            </w:r>
          </w:p>
        </w:tc>
        <w:tc>
          <w:tcPr>
            <w:tcW w:w="1134" w:type="dxa"/>
            <w:tcPrChange w:id="107" w:author="yawu cao" w:date="2020-10-26T10:45:00Z">
              <w:tcPr>
                <w:tcW w:w="992" w:type="dxa"/>
              </w:tcPr>
            </w:tcPrChange>
          </w:tcPr>
          <w:p w14:paraId="124ABD01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L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  <w:tcPrChange w:id="108" w:author="yawu cao" w:date="2020-10-26T10:45:00Z">
              <w:tcPr>
                <w:tcW w:w="1134" w:type="dxa"/>
              </w:tcPr>
            </w:tcPrChange>
          </w:tcPr>
          <w:p w14:paraId="58418D1A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是</w:t>
            </w:r>
          </w:p>
        </w:tc>
        <w:tc>
          <w:tcPr>
            <w:tcW w:w="3289" w:type="dxa"/>
            <w:tcPrChange w:id="109" w:author="yawu cao" w:date="2020-10-26T10:45:00Z">
              <w:tcPr>
                <w:tcW w:w="3969" w:type="dxa"/>
              </w:tcPr>
            </w:tcPrChange>
          </w:tcPr>
          <w:p w14:paraId="65CF120F" w14:textId="77777777" w:rsidR="00024E26" w:rsidRDefault="00024E26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</w:p>
        </w:tc>
      </w:tr>
      <w:tr w:rsidR="00024E26" w14:paraId="451F2FAF" w14:textId="77777777" w:rsidTr="00540045">
        <w:trPr>
          <w:trHeight w:val="291"/>
          <w:trPrChange w:id="110" w:author="yawu cao" w:date="2020-10-26T10:45:00Z">
            <w:trPr>
              <w:trHeight w:val="291"/>
            </w:trPr>
          </w:trPrChange>
        </w:trPr>
        <w:tc>
          <w:tcPr>
            <w:tcW w:w="1526" w:type="dxa"/>
            <w:tcPrChange w:id="111" w:author="yawu cao" w:date="2020-10-26T10:45:00Z">
              <w:tcPr>
                <w:tcW w:w="1203" w:type="dxa"/>
              </w:tcPr>
            </w:tcPrChange>
          </w:tcPr>
          <w:p w14:paraId="6CB8AD93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id</w:t>
            </w:r>
          </w:p>
        </w:tc>
        <w:tc>
          <w:tcPr>
            <w:tcW w:w="1559" w:type="dxa"/>
            <w:tcPrChange w:id="112" w:author="yawu cao" w:date="2020-10-26T10:45:00Z">
              <w:tcPr>
                <w:tcW w:w="1344" w:type="dxa"/>
              </w:tcPr>
            </w:tcPrChange>
          </w:tcPr>
          <w:p w14:paraId="03E7E2C8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设备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id</w:t>
            </w:r>
          </w:p>
        </w:tc>
        <w:tc>
          <w:tcPr>
            <w:tcW w:w="1134" w:type="dxa"/>
            <w:tcPrChange w:id="113" w:author="yawu cao" w:date="2020-10-26T10:45:00Z">
              <w:tcPr>
                <w:tcW w:w="992" w:type="dxa"/>
              </w:tcPr>
            </w:tcPrChange>
          </w:tcPr>
          <w:p w14:paraId="71F3C83A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S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  <w:tcPrChange w:id="114" w:author="yawu cao" w:date="2020-10-26T10:45:00Z">
              <w:tcPr>
                <w:tcW w:w="1134" w:type="dxa"/>
              </w:tcPr>
            </w:tcPrChange>
          </w:tcPr>
          <w:p w14:paraId="30555467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是</w:t>
            </w:r>
          </w:p>
        </w:tc>
        <w:tc>
          <w:tcPr>
            <w:tcW w:w="3289" w:type="dxa"/>
            <w:tcPrChange w:id="115" w:author="yawu cao" w:date="2020-10-26T10:45:00Z">
              <w:tcPr>
                <w:tcW w:w="3969" w:type="dxa"/>
              </w:tcPr>
            </w:tcPrChange>
          </w:tcPr>
          <w:p w14:paraId="5493CCA8" w14:textId="15193384" w:rsidR="00024E26" w:rsidRDefault="00612C1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ins w:id="116" w:author="yawu cao" w:date="2020-10-26T10:58:00Z">
              <w:r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t>设备唯一编码，如果id为0，则对所有同一类型的设备执行操作</w:t>
              </w:r>
            </w:ins>
            <w:del w:id="117" w:author="yawu cao" w:date="2020-10-26T10:58:00Z">
              <w:r w:rsidR="00E15737" w:rsidDel="00612C17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如果设备</w:delText>
              </w:r>
              <w:r w:rsidR="00E15737" w:rsidDel="00612C17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id</w:delText>
              </w:r>
              <w:r w:rsidR="00E15737" w:rsidDel="00612C17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为</w:delText>
              </w:r>
              <w:r w:rsidR="00E15737" w:rsidDel="00612C17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0</w:delText>
              </w:r>
              <w:r w:rsidR="00E15737" w:rsidDel="00612C17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意为全部类型的设备</w:delText>
              </w:r>
            </w:del>
          </w:p>
        </w:tc>
      </w:tr>
      <w:tr w:rsidR="00024E26" w:rsidDel="00A918B5" w14:paraId="40E9FA6F" w14:textId="01CBCA0A" w:rsidTr="00540045">
        <w:trPr>
          <w:trHeight w:val="281"/>
          <w:del w:id="118" w:author="yawu cao" w:date="2020-10-26T10:43:00Z"/>
          <w:trPrChange w:id="119" w:author="yawu cao" w:date="2020-10-26T10:45:00Z">
            <w:trPr>
              <w:trHeight w:val="281"/>
            </w:trPr>
          </w:trPrChange>
        </w:trPr>
        <w:tc>
          <w:tcPr>
            <w:tcW w:w="1526" w:type="dxa"/>
            <w:tcPrChange w:id="120" w:author="yawu cao" w:date="2020-10-26T10:45:00Z">
              <w:tcPr>
                <w:tcW w:w="1203" w:type="dxa"/>
              </w:tcPr>
            </w:tcPrChange>
          </w:tcPr>
          <w:p w14:paraId="58752091" w14:textId="0E4F2A7A" w:rsidR="00024E26" w:rsidDel="00A918B5" w:rsidRDefault="00E15737">
            <w:pPr>
              <w:rPr>
                <w:del w:id="121" w:author="yawu cao" w:date="2020-10-26T10:43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22" w:author="yawu cao" w:date="2020-10-26T10:43:00Z"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n</w:delText>
              </w:r>
              <w:r w:rsidDel="00A918B5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delText>ame</w:delText>
              </w:r>
            </w:del>
          </w:p>
        </w:tc>
        <w:tc>
          <w:tcPr>
            <w:tcW w:w="1559" w:type="dxa"/>
            <w:tcPrChange w:id="123" w:author="yawu cao" w:date="2020-10-26T10:45:00Z">
              <w:tcPr>
                <w:tcW w:w="1344" w:type="dxa"/>
              </w:tcPr>
            </w:tcPrChange>
          </w:tcPr>
          <w:p w14:paraId="206F4C45" w14:textId="0E1D3D5A" w:rsidR="00024E26" w:rsidDel="00A918B5" w:rsidRDefault="00E15737">
            <w:pPr>
              <w:rPr>
                <w:del w:id="124" w:author="yawu cao" w:date="2020-10-26T10:43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25" w:author="yawu cao" w:date="2020-10-26T10:43:00Z"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设备名称</w:delText>
              </w:r>
            </w:del>
          </w:p>
        </w:tc>
        <w:tc>
          <w:tcPr>
            <w:tcW w:w="1134" w:type="dxa"/>
            <w:tcPrChange w:id="126" w:author="yawu cao" w:date="2020-10-26T10:45:00Z">
              <w:tcPr>
                <w:tcW w:w="992" w:type="dxa"/>
              </w:tcPr>
            </w:tcPrChange>
          </w:tcPr>
          <w:p w14:paraId="68CDB4A0" w14:textId="12C74D8F" w:rsidR="00024E26" w:rsidDel="00A918B5" w:rsidRDefault="00E15737">
            <w:pPr>
              <w:rPr>
                <w:del w:id="127" w:author="yawu cao" w:date="2020-10-26T10:43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28" w:author="yawu cao" w:date="2020-10-26T10:43:00Z"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S</w:delText>
              </w:r>
              <w:r w:rsidDel="00A918B5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delText>tring</w:delText>
              </w:r>
            </w:del>
          </w:p>
        </w:tc>
        <w:tc>
          <w:tcPr>
            <w:tcW w:w="1134" w:type="dxa"/>
            <w:tcPrChange w:id="129" w:author="yawu cao" w:date="2020-10-26T10:45:00Z">
              <w:tcPr>
                <w:tcW w:w="1134" w:type="dxa"/>
              </w:tcPr>
            </w:tcPrChange>
          </w:tcPr>
          <w:p w14:paraId="36975BDB" w14:textId="02F732B5" w:rsidR="00024E26" w:rsidDel="00A918B5" w:rsidRDefault="00E15737">
            <w:pPr>
              <w:rPr>
                <w:del w:id="130" w:author="yawu cao" w:date="2020-10-26T10:43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31" w:author="yawu cao" w:date="2020-10-26T10:43:00Z"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否</w:delText>
              </w:r>
            </w:del>
          </w:p>
        </w:tc>
        <w:tc>
          <w:tcPr>
            <w:tcW w:w="3289" w:type="dxa"/>
            <w:tcPrChange w:id="132" w:author="yawu cao" w:date="2020-10-26T10:45:00Z">
              <w:tcPr>
                <w:tcW w:w="3969" w:type="dxa"/>
              </w:tcPr>
            </w:tcPrChange>
          </w:tcPr>
          <w:p w14:paraId="67ABB274" w14:textId="6060EF5E" w:rsidR="00024E26" w:rsidDel="00A918B5" w:rsidRDefault="00E15737">
            <w:pPr>
              <w:rPr>
                <w:del w:id="133" w:author="yawu cao" w:date="2020-10-26T10:43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34" w:author="yawu cao" w:date="2020-10-26T10:43:00Z">
              <w:r w:rsidDel="00A918B5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delText>E</w:delText>
              </w:r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g</w:delText>
              </w:r>
              <w:r w:rsidDel="00A918B5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delText>:</w:delText>
              </w:r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花城汇自动售卖机</w:delText>
              </w:r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1</w:delText>
              </w:r>
            </w:del>
          </w:p>
        </w:tc>
      </w:tr>
      <w:tr w:rsidR="00024E26" w:rsidDel="00A918B5" w14:paraId="54A6F854" w14:textId="4C7AA321" w:rsidTr="00540045">
        <w:trPr>
          <w:trHeight w:val="213"/>
          <w:del w:id="135" w:author="yawu cao" w:date="2020-10-26T10:43:00Z"/>
          <w:trPrChange w:id="136" w:author="yawu cao" w:date="2020-10-26T10:45:00Z">
            <w:trPr>
              <w:trHeight w:val="213"/>
            </w:trPr>
          </w:trPrChange>
        </w:trPr>
        <w:tc>
          <w:tcPr>
            <w:tcW w:w="1526" w:type="dxa"/>
            <w:tcPrChange w:id="137" w:author="yawu cao" w:date="2020-10-26T10:45:00Z">
              <w:tcPr>
                <w:tcW w:w="1203" w:type="dxa"/>
              </w:tcPr>
            </w:tcPrChange>
          </w:tcPr>
          <w:p w14:paraId="6B395C8C" w14:textId="0212806F" w:rsidR="00024E26" w:rsidDel="00A918B5" w:rsidRDefault="00E15737">
            <w:pPr>
              <w:rPr>
                <w:del w:id="138" w:author="yawu cao" w:date="2020-10-26T10:43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39" w:author="yawu cao" w:date="2020-10-26T10:43:00Z"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t</w:delText>
              </w:r>
              <w:r w:rsidDel="00A918B5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delText>ype</w:delText>
              </w:r>
            </w:del>
          </w:p>
        </w:tc>
        <w:tc>
          <w:tcPr>
            <w:tcW w:w="1559" w:type="dxa"/>
            <w:tcPrChange w:id="140" w:author="yawu cao" w:date="2020-10-26T10:45:00Z">
              <w:tcPr>
                <w:tcW w:w="1344" w:type="dxa"/>
              </w:tcPr>
            </w:tcPrChange>
          </w:tcPr>
          <w:p w14:paraId="12A05A1A" w14:textId="1AD5C88B" w:rsidR="00024E26" w:rsidDel="00A918B5" w:rsidRDefault="00E15737">
            <w:pPr>
              <w:rPr>
                <w:del w:id="141" w:author="yawu cao" w:date="2020-10-26T10:43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42" w:author="yawu cao" w:date="2020-10-26T10:43:00Z"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设备类型</w:delText>
              </w:r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i</w:delText>
              </w:r>
              <w:r w:rsidDel="00A918B5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delText>d</w:delText>
              </w:r>
            </w:del>
          </w:p>
        </w:tc>
        <w:tc>
          <w:tcPr>
            <w:tcW w:w="1134" w:type="dxa"/>
            <w:tcPrChange w:id="143" w:author="yawu cao" w:date="2020-10-26T10:45:00Z">
              <w:tcPr>
                <w:tcW w:w="992" w:type="dxa"/>
              </w:tcPr>
            </w:tcPrChange>
          </w:tcPr>
          <w:p w14:paraId="2CAD5902" w14:textId="167B3909" w:rsidR="00024E26" w:rsidDel="00A918B5" w:rsidRDefault="00E15737">
            <w:pPr>
              <w:rPr>
                <w:del w:id="144" w:author="yawu cao" w:date="2020-10-26T10:43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45" w:author="yawu cao" w:date="2020-10-26T10:43:00Z"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I</w:delText>
              </w:r>
              <w:r w:rsidDel="00A918B5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delText>nteger</w:delText>
              </w:r>
            </w:del>
          </w:p>
        </w:tc>
        <w:tc>
          <w:tcPr>
            <w:tcW w:w="1134" w:type="dxa"/>
            <w:tcPrChange w:id="146" w:author="yawu cao" w:date="2020-10-26T10:45:00Z">
              <w:tcPr>
                <w:tcW w:w="1134" w:type="dxa"/>
              </w:tcPr>
            </w:tcPrChange>
          </w:tcPr>
          <w:p w14:paraId="113C7919" w14:textId="1047D77A" w:rsidR="00024E26" w:rsidDel="00A918B5" w:rsidRDefault="00E15737">
            <w:pPr>
              <w:rPr>
                <w:del w:id="147" w:author="yawu cao" w:date="2020-10-26T10:43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48" w:author="yawu cao" w:date="2020-10-26T10:43:00Z"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是</w:delText>
              </w:r>
            </w:del>
          </w:p>
        </w:tc>
        <w:tc>
          <w:tcPr>
            <w:tcW w:w="3289" w:type="dxa"/>
            <w:tcPrChange w:id="149" w:author="yawu cao" w:date="2020-10-26T10:45:00Z">
              <w:tcPr>
                <w:tcW w:w="3969" w:type="dxa"/>
              </w:tcPr>
            </w:tcPrChange>
          </w:tcPr>
          <w:p w14:paraId="57FE5F9D" w14:textId="2F22288E" w:rsidR="00024E26" w:rsidDel="00A918B5" w:rsidRDefault="00E15737">
            <w:pPr>
              <w:rPr>
                <w:del w:id="150" w:author="yawu cao" w:date="2020-10-26T10:43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51" w:author="yawu cao" w:date="2020-10-26T10:43:00Z"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设备类型的</w:delText>
              </w:r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id</w:delText>
              </w:r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，唯一标识此设备的类型</w:delText>
              </w:r>
            </w:del>
          </w:p>
        </w:tc>
      </w:tr>
      <w:tr w:rsidR="00024E26" w:rsidDel="00A918B5" w14:paraId="2FEE1A75" w14:textId="4C4816EA" w:rsidTr="00540045">
        <w:trPr>
          <w:trHeight w:val="276"/>
          <w:del w:id="152" w:author="yawu cao" w:date="2020-10-26T10:43:00Z"/>
          <w:trPrChange w:id="153" w:author="yawu cao" w:date="2020-10-26T10:45:00Z">
            <w:trPr>
              <w:trHeight w:val="276"/>
            </w:trPr>
          </w:trPrChange>
        </w:trPr>
        <w:tc>
          <w:tcPr>
            <w:tcW w:w="1526" w:type="dxa"/>
            <w:tcPrChange w:id="154" w:author="yawu cao" w:date="2020-10-26T10:45:00Z">
              <w:tcPr>
                <w:tcW w:w="1203" w:type="dxa"/>
              </w:tcPr>
            </w:tcPrChange>
          </w:tcPr>
          <w:p w14:paraId="249196BE" w14:textId="17D11723" w:rsidR="00024E26" w:rsidDel="00A918B5" w:rsidRDefault="00E15737">
            <w:pPr>
              <w:rPr>
                <w:del w:id="155" w:author="yawu cao" w:date="2020-10-26T10:43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56" w:author="yawu cao" w:date="2020-10-26T10:43:00Z"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funid</w:delText>
              </w:r>
            </w:del>
          </w:p>
        </w:tc>
        <w:tc>
          <w:tcPr>
            <w:tcW w:w="1559" w:type="dxa"/>
            <w:tcPrChange w:id="157" w:author="yawu cao" w:date="2020-10-26T10:45:00Z">
              <w:tcPr>
                <w:tcW w:w="1344" w:type="dxa"/>
              </w:tcPr>
            </w:tcPrChange>
          </w:tcPr>
          <w:p w14:paraId="0050C3E7" w14:textId="4B714DA4" w:rsidR="00024E26" w:rsidDel="00A918B5" w:rsidRDefault="00E15737">
            <w:pPr>
              <w:rPr>
                <w:del w:id="158" w:author="yawu cao" w:date="2020-10-26T10:43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59" w:author="yawu cao" w:date="2020-10-26T10:43:00Z"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控制模式</w:delText>
              </w:r>
            </w:del>
          </w:p>
        </w:tc>
        <w:tc>
          <w:tcPr>
            <w:tcW w:w="1134" w:type="dxa"/>
            <w:tcPrChange w:id="160" w:author="yawu cao" w:date="2020-10-26T10:45:00Z">
              <w:tcPr>
                <w:tcW w:w="992" w:type="dxa"/>
              </w:tcPr>
            </w:tcPrChange>
          </w:tcPr>
          <w:p w14:paraId="35783655" w14:textId="54BC61B2" w:rsidR="00024E26" w:rsidDel="00A918B5" w:rsidRDefault="00E15737">
            <w:pPr>
              <w:rPr>
                <w:del w:id="161" w:author="yawu cao" w:date="2020-10-26T10:43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62" w:author="yawu cao" w:date="2020-10-26T10:43:00Z"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I</w:delText>
              </w:r>
              <w:r w:rsidDel="00A918B5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delText>nteger</w:delText>
              </w:r>
            </w:del>
          </w:p>
        </w:tc>
        <w:tc>
          <w:tcPr>
            <w:tcW w:w="1134" w:type="dxa"/>
            <w:tcPrChange w:id="163" w:author="yawu cao" w:date="2020-10-26T10:45:00Z">
              <w:tcPr>
                <w:tcW w:w="1134" w:type="dxa"/>
              </w:tcPr>
            </w:tcPrChange>
          </w:tcPr>
          <w:p w14:paraId="5FC9244F" w14:textId="59FCD0B0" w:rsidR="00024E26" w:rsidDel="00A918B5" w:rsidRDefault="00E15737">
            <w:pPr>
              <w:rPr>
                <w:del w:id="164" w:author="yawu cao" w:date="2020-10-26T10:43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65" w:author="yawu cao" w:date="2020-10-26T10:43:00Z"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是</w:delText>
              </w:r>
            </w:del>
          </w:p>
        </w:tc>
        <w:tc>
          <w:tcPr>
            <w:tcW w:w="3289" w:type="dxa"/>
            <w:tcPrChange w:id="166" w:author="yawu cao" w:date="2020-10-26T10:45:00Z">
              <w:tcPr>
                <w:tcW w:w="3969" w:type="dxa"/>
              </w:tcPr>
            </w:tcPrChange>
          </w:tcPr>
          <w:p w14:paraId="4282D339" w14:textId="52DEE6C6" w:rsidR="00024E26" w:rsidDel="00A918B5" w:rsidRDefault="00E15737">
            <w:pPr>
              <w:rPr>
                <w:del w:id="167" w:author="yawu cao" w:date="2020-10-26T10:43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68" w:author="yawu cao" w:date="2020-10-26T10:43:00Z"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2</w:delText>
              </w:r>
              <w:r w:rsidDel="00A918B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点检</w:delText>
              </w:r>
            </w:del>
          </w:p>
        </w:tc>
      </w:tr>
      <w:tr w:rsidR="00024E26" w14:paraId="005147A9" w14:textId="77777777" w:rsidTr="00540045">
        <w:trPr>
          <w:trHeight w:val="239"/>
          <w:trPrChange w:id="169" w:author="yawu cao" w:date="2020-10-26T10:45:00Z">
            <w:trPr>
              <w:trHeight w:val="239"/>
            </w:trPr>
          </w:trPrChange>
        </w:trPr>
        <w:tc>
          <w:tcPr>
            <w:tcW w:w="1526" w:type="dxa"/>
            <w:tcPrChange w:id="170" w:author="yawu cao" w:date="2020-10-26T10:45:00Z">
              <w:tcPr>
                <w:tcW w:w="1203" w:type="dxa"/>
              </w:tcPr>
            </w:tcPrChange>
          </w:tcPr>
          <w:p w14:paraId="5C79D1CB" w14:textId="77A5D743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71" w:author="yawu cao" w:date="2020-10-26T10:47:00Z">
              <w:r w:rsidDel="007F60DC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missionId</w:delText>
              </w:r>
            </w:del>
            <w:ins w:id="172" w:author="yawu cao" w:date="2020-10-26T10:47:00Z">
              <w:r w:rsidR="007F60DC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t>cmdId</w:t>
              </w:r>
            </w:ins>
          </w:p>
        </w:tc>
        <w:tc>
          <w:tcPr>
            <w:tcW w:w="1559" w:type="dxa"/>
            <w:tcPrChange w:id="173" w:author="yawu cao" w:date="2020-10-26T10:45:00Z">
              <w:tcPr>
                <w:tcW w:w="1344" w:type="dxa"/>
              </w:tcPr>
            </w:tcPrChange>
          </w:tcPr>
          <w:p w14:paraId="48724A0A" w14:textId="295D06B1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点检命令</w:t>
            </w:r>
            <w:ins w:id="174" w:author="yawu cao" w:date="2020-10-26T10:47:00Z">
              <w:r w:rsidR="007F60DC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t>i</w:t>
              </w:r>
              <w:r w:rsidR="007F60DC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t>d</w:t>
              </w:r>
            </w:ins>
          </w:p>
        </w:tc>
        <w:tc>
          <w:tcPr>
            <w:tcW w:w="1134" w:type="dxa"/>
            <w:tcPrChange w:id="175" w:author="yawu cao" w:date="2020-10-26T10:45:00Z">
              <w:tcPr>
                <w:tcW w:w="992" w:type="dxa"/>
              </w:tcPr>
            </w:tcPrChange>
          </w:tcPr>
          <w:p w14:paraId="638F2DAF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L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  <w:tcPrChange w:id="176" w:author="yawu cao" w:date="2020-10-26T10:45:00Z">
              <w:tcPr>
                <w:tcW w:w="1134" w:type="dxa"/>
              </w:tcPr>
            </w:tcPrChange>
          </w:tcPr>
          <w:p w14:paraId="06D87A6E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是</w:t>
            </w:r>
          </w:p>
        </w:tc>
        <w:tc>
          <w:tcPr>
            <w:tcW w:w="3289" w:type="dxa"/>
            <w:tcPrChange w:id="177" w:author="yawu cao" w:date="2020-10-26T10:45:00Z">
              <w:tcPr>
                <w:tcW w:w="3969" w:type="dxa"/>
              </w:tcPr>
            </w:tcPrChange>
          </w:tcPr>
          <w:p w14:paraId="39DD77FF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返回根据点检命令返回</w:t>
            </w:r>
          </w:p>
        </w:tc>
      </w:tr>
      <w:tr w:rsidR="00024E26" w14:paraId="23926637" w14:textId="77777777" w:rsidTr="00540045">
        <w:trPr>
          <w:trHeight w:val="239"/>
          <w:trPrChange w:id="178" w:author="yawu cao" w:date="2020-10-26T10:45:00Z">
            <w:trPr>
              <w:trHeight w:val="239"/>
            </w:trPr>
          </w:trPrChange>
        </w:trPr>
        <w:tc>
          <w:tcPr>
            <w:tcW w:w="1526" w:type="dxa"/>
            <w:tcPrChange w:id="179" w:author="yawu cao" w:date="2020-10-26T10:45:00Z">
              <w:tcPr>
                <w:tcW w:w="1203" w:type="dxa"/>
              </w:tcPr>
            </w:tcPrChange>
          </w:tcPr>
          <w:p w14:paraId="4936BF96" w14:textId="5098DEF8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del w:id="180" w:author="yawu cao" w:date="2020-10-26T10:44:00Z">
              <w:r w:rsidDel="0054004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data</w:delText>
              </w:r>
            </w:del>
            <w:ins w:id="181" w:author="yawu cao" w:date="2020-10-26T10:44:00Z">
              <w:r w:rsidR="00540045">
                <w:rPr>
                  <w:rFonts w:ascii="微软雅黑 Light" w:eastAsia="微软雅黑 Light" w:hAnsi="微软雅黑 Light" w:cs="Times New Roman"/>
                  <w:kern w:val="0"/>
                  <w:sz w:val="18"/>
                  <w:szCs w:val="20"/>
                </w:rPr>
                <w:t>message</w:t>
              </w:r>
            </w:ins>
          </w:p>
        </w:tc>
        <w:tc>
          <w:tcPr>
            <w:tcW w:w="1559" w:type="dxa"/>
            <w:tcPrChange w:id="182" w:author="yawu cao" w:date="2020-10-26T10:45:00Z">
              <w:tcPr>
                <w:tcW w:w="1344" w:type="dxa"/>
              </w:tcPr>
            </w:tcPrChange>
          </w:tcPr>
          <w:p w14:paraId="5460C93D" w14:textId="19B8CFB8" w:rsidR="00024E26" w:rsidRDefault="00540045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ins w:id="183" w:author="yawu cao" w:date="2020-10-26T10:44:00Z">
              <w:r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t>点检结果信息</w:t>
              </w:r>
            </w:ins>
            <w:del w:id="184" w:author="yawu cao" w:date="2020-10-26T10:44:00Z">
              <w:r w:rsidR="00E15737" w:rsidDel="00540045"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delText>结果反馈</w:delText>
              </w:r>
            </w:del>
          </w:p>
        </w:tc>
        <w:tc>
          <w:tcPr>
            <w:tcW w:w="1134" w:type="dxa"/>
            <w:tcPrChange w:id="185" w:author="yawu cao" w:date="2020-10-26T10:45:00Z">
              <w:tcPr>
                <w:tcW w:w="992" w:type="dxa"/>
              </w:tcPr>
            </w:tcPrChange>
          </w:tcPr>
          <w:p w14:paraId="20151908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String</w:t>
            </w:r>
          </w:p>
        </w:tc>
        <w:tc>
          <w:tcPr>
            <w:tcW w:w="1134" w:type="dxa"/>
            <w:tcPrChange w:id="186" w:author="yawu cao" w:date="2020-10-26T10:45:00Z">
              <w:tcPr>
                <w:tcW w:w="1134" w:type="dxa"/>
              </w:tcPr>
            </w:tcPrChange>
          </w:tcPr>
          <w:p w14:paraId="646E02A6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是</w:t>
            </w:r>
          </w:p>
        </w:tc>
        <w:tc>
          <w:tcPr>
            <w:tcW w:w="3289" w:type="dxa"/>
            <w:tcPrChange w:id="187" w:author="yawu cao" w:date="2020-10-26T10:45:00Z">
              <w:tcPr>
                <w:tcW w:w="3969" w:type="dxa"/>
              </w:tcPr>
            </w:tcPrChange>
          </w:tcPr>
          <w:p w14:paraId="6B6883BA" w14:textId="77777777" w:rsidR="00024E26" w:rsidRDefault="00024E26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</w:p>
        </w:tc>
      </w:tr>
      <w:tr w:rsidR="00540045" w14:paraId="79F6FC81" w14:textId="77777777" w:rsidTr="00540045">
        <w:trPr>
          <w:trHeight w:val="239"/>
          <w:ins w:id="188" w:author="yawu cao" w:date="2020-10-26T10:43:00Z"/>
          <w:trPrChange w:id="189" w:author="yawu cao" w:date="2020-10-26T10:45:00Z">
            <w:trPr>
              <w:trHeight w:val="239"/>
            </w:trPr>
          </w:trPrChange>
        </w:trPr>
        <w:tc>
          <w:tcPr>
            <w:tcW w:w="1526" w:type="dxa"/>
            <w:tcPrChange w:id="190" w:author="yawu cao" w:date="2020-10-26T10:45:00Z">
              <w:tcPr>
                <w:tcW w:w="1203" w:type="dxa"/>
              </w:tcPr>
            </w:tcPrChange>
          </w:tcPr>
          <w:p w14:paraId="6A8845C7" w14:textId="1341CDBD" w:rsidR="00540045" w:rsidRDefault="00540045">
            <w:pPr>
              <w:rPr>
                <w:ins w:id="191" w:author="yawu cao" w:date="2020-10-26T10:43:00Z"/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</w:pPr>
            <w:ins w:id="192" w:author="yawu cao" w:date="2020-10-26T10:43:00Z">
              <w:r w:rsidRPr="00061539">
                <w:rPr>
                  <w:rFonts w:ascii="微软雅黑 Light" w:eastAsia="微软雅黑 Light" w:hAnsi="微软雅黑 Light"/>
                  <w:sz w:val="18"/>
                </w:rPr>
                <w:t>checkResult</w:t>
              </w:r>
            </w:ins>
          </w:p>
        </w:tc>
        <w:tc>
          <w:tcPr>
            <w:tcW w:w="1559" w:type="dxa"/>
            <w:tcPrChange w:id="193" w:author="yawu cao" w:date="2020-10-26T10:45:00Z">
              <w:tcPr>
                <w:tcW w:w="1344" w:type="dxa"/>
              </w:tcPr>
            </w:tcPrChange>
          </w:tcPr>
          <w:p w14:paraId="08E9CA8C" w14:textId="6CC1373F" w:rsidR="00540045" w:rsidRDefault="00540045">
            <w:pPr>
              <w:rPr>
                <w:ins w:id="194" w:author="yawu cao" w:date="2020-10-26T10:43:00Z"/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</w:pPr>
            <w:ins w:id="195" w:author="yawu cao" w:date="2020-10-26T10:43:00Z">
              <w:r>
                <w:rPr>
                  <w:rFonts w:ascii="微软雅黑 Light" w:eastAsia="微软雅黑 Light" w:hAnsi="微软雅黑 Light" w:hint="eastAsia"/>
                  <w:sz w:val="18"/>
                </w:rPr>
                <w:t>点检结果</w:t>
              </w:r>
            </w:ins>
          </w:p>
        </w:tc>
        <w:tc>
          <w:tcPr>
            <w:tcW w:w="1134" w:type="dxa"/>
            <w:tcPrChange w:id="196" w:author="yawu cao" w:date="2020-10-26T10:45:00Z">
              <w:tcPr>
                <w:tcW w:w="992" w:type="dxa"/>
              </w:tcPr>
            </w:tcPrChange>
          </w:tcPr>
          <w:p w14:paraId="0C0C1BE1" w14:textId="406CFE46" w:rsidR="00540045" w:rsidRDefault="00540045">
            <w:pPr>
              <w:rPr>
                <w:ins w:id="197" w:author="yawu cao" w:date="2020-10-26T10:43:00Z"/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</w:pPr>
            <w:ins w:id="198" w:author="yawu cao" w:date="2020-10-26T10:43:00Z">
              <w:r>
                <w:rPr>
                  <w:rFonts w:ascii="微软雅黑 Light" w:eastAsia="微软雅黑 Light" w:hAnsi="微软雅黑 Light" w:hint="eastAsia"/>
                  <w:sz w:val="18"/>
                </w:rPr>
                <w:t>I</w:t>
              </w:r>
              <w:r>
                <w:rPr>
                  <w:rFonts w:ascii="微软雅黑 Light" w:eastAsia="微软雅黑 Light" w:hAnsi="微软雅黑 Light"/>
                  <w:sz w:val="18"/>
                </w:rPr>
                <w:t>nteger</w:t>
              </w:r>
            </w:ins>
          </w:p>
        </w:tc>
        <w:tc>
          <w:tcPr>
            <w:tcW w:w="1134" w:type="dxa"/>
            <w:tcPrChange w:id="199" w:author="yawu cao" w:date="2020-10-26T10:45:00Z">
              <w:tcPr>
                <w:tcW w:w="1134" w:type="dxa"/>
              </w:tcPr>
            </w:tcPrChange>
          </w:tcPr>
          <w:p w14:paraId="479630FF" w14:textId="6E9D4DEF" w:rsidR="00540045" w:rsidRDefault="00540045">
            <w:pPr>
              <w:rPr>
                <w:ins w:id="200" w:author="yawu cao" w:date="2020-10-26T10:43:00Z"/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</w:pPr>
            <w:ins w:id="201" w:author="yawu cao" w:date="2020-10-26T10:43:00Z">
              <w:r>
                <w:rPr>
                  <w:rFonts w:ascii="微软雅黑 Light" w:eastAsia="微软雅黑 Light" w:hAnsi="微软雅黑 Light" w:cs="Times New Roman" w:hint="eastAsia"/>
                  <w:kern w:val="0"/>
                  <w:sz w:val="18"/>
                  <w:szCs w:val="20"/>
                </w:rPr>
                <w:t>是</w:t>
              </w:r>
            </w:ins>
          </w:p>
        </w:tc>
        <w:tc>
          <w:tcPr>
            <w:tcW w:w="3289" w:type="dxa"/>
            <w:tcPrChange w:id="202" w:author="yawu cao" w:date="2020-10-26T10:45:00Z">
              <w:tcPr>
                <w:tcW w:w="3969" w:type="dxa"/>
              </w:tcPr>
            </w:tcPrChange>
          </w:tcPr>
          <w:p w14:paraId="67E2918F" w14:textId="06AD88C4" w:rsidR="00540045" w:rsidRDefault="00540045">
            <w:pPr>
              <w:rPr>
                <w:ins w:id="203" w:author="yawu cao" w:date="2020-10-26T10:43:00Z"/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ins w:id="204" w:author="yawu cao" w:date="2020-10-26T10:44:00Z">
              <w:r w:rsidRPr="00061539">
                <w:rPr>
                  <w:rFonts w:ascii="微软雅黑 Light" w:eastAsia="微软雅黑 Light" w:hAnsi="微软雅黑 Light"/>
                  <w:sz w:val="18"/>
                </w:rPr>
                <w:t>1：点检成功</w:t>
              </w:r>
              <w:r>
                <w:rPr>
                  <w:rFonts w:ascii="微软雅黑 Light" w:eastAsia="微软雅黑 Light" w:hAnsi="微软雅黑 Light" w:hint="eastAsia"/>
                  <w:sz w:val="18"/>
                </w:rPr>
                <w:t>；0：点检失败</w:t>
              </w:r>
            </w:ins>
          </w:p>
        </w:tc>
      </w:tr>
    </w:tbl>
    <w:p w14:paraId="42681855" w14:textId="77777777" w:rsidR="00024E26" w:rsidRDefault="00024E26"/>
    <w:p w14:paraId="50C5CD36" w14:textId="133BE6A6" w:rsidR="00573423" w:rsidRDefault="00573423">
      <w:pPr>
        <w:rPr>
          <w:ins w:id="205" w:author="yawu cao" w:date="2020-10-26T10:42:00Z"/>
        </w:rPr>
      </w:pPr>
    </w:p>
    <w:p w14:paraId="7C0C321D" w14:textId="77777777" w:rsidR="00A918B5" w:rsidRDefault="00A918B5">
      <w:pPr>
        <w:rPr>
          <w:rFonts w:hint="eastAsia"/>
        </w:rPr>
      </w:pPr>
    </w:p>
    <w:p w14:paraId="25B1D470" w14:textId="77777777" w:rsidR="00024E26" w:rsidRDefault="00024E26"/>
    <w:p w14:paraId="322FA434" w14:textId="77777777" w:rsidR="00024E26" w:rsidRDefault="00E15737">
      <w:pPr>
        <w:pStyle w:val="1"/>
        <w:numPr>
          <w:ilvl w:val="0"/>
          <w:numId w:val="1"/>
        </w:numPr>
      </w:pPr>
      <w:r>
        <w:rPr>
          <w:rFonts w:hint="eastAsia"/>
        </w:rPr>
        <w:t>设备报警上报</w:t>
      </w:r>
    </w:p>
    <w:p w14:paraId="68BB3EB9" w14:textId="77777777" w:rsidR="00024E26" w:rsidRDefault="00E15737">
      <w:r>
        <w:rPr>
          <w:rFonts w:hint="eastAsia"/>
        </w:rPr>
        <w:t>上报到</w:t>
      </w:r>
      <w:r>
        <w:rPr>
          <w:rFonts w:hint="eastAsia"/>
        </w:rPr>
        <w:t xml:space="preserve">MQTT </w:t>
      </w:r>
      <w:r>
        <w:rPr>
          <w:rFonts w:ascii="Consolas" w:eastAsia="Consolas" w:hAnsi="Consolas" w:hint="eastAsia"/>
          <w:color w:val="00C832"/>
          <w:sz w:val="20"/>
          <w:shd w:val="clear" w:color="auto" w:fill="E8F2FE"/>
        </w:rPr>
        <w:t>tcpic: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Consolas" w:hAnsi="Consolas" w:hint="eastAsia"/>
          <w:color w:val="2A00FF"/>
          <w:sz w:val="20"/>
          <w:shd w:val="clear" w:color="auto" w:fill="E8F2FE"/>
        </w:rPr>
        <w:t>devalert</w:t>
      </w:r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1203"/>
        <w:gridCol w:w="1344"/>
        <w:gridCol w:w="992"/>
        <w:gridCol w:w="1134"/>
        <w:gridCol w:w="3969"/>
      </w:tblGrid>
      <w:tr w:rsidR="00024E26" w14:paraId="7B22DF10" w14:textId="77777777">
        <w:trPr>
          <w:trHeight w:val="465"/>
        </w:trPr>
        <w:tc>
          <w:tcPr>
            <w:tcW w:w="1203" w:type="dxa"/>
          </w:tcPr>
          <w:p w14:paraId="72622542" w14:textId="77777777" w:rsidR="00024E26" w:rsidRDefault="00E15737">
            <w:pPr>
              <w:rPr>
                <w:rFonts w:ascii="微软雅黑 Light" w:eastAsia="微软雅黑 Light" w:hAnsi="微软雅黑 Light" w:cs="Times New Roman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Times New Roman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344" w:type="dxa"/>
          </w:tcPr>
          <w:p w14:paraId="3A3C3DF4" w14:textId="77777777" w:rsidR="00024E26" w:rsidRDefault="00E15737">
            <w:pPr>
              <w:rPr>
                <w:rFonts w:ascii="微软雅黑 Light" w:eastAsia="微软雅黑 Light" w:hAnsi="微软雅黑 Light" w:cs="Times New Roman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Times New Roman" w:hint="eastAsia"/>
                <w:b/>
                <w:bCs/>
                <w:kern w:val="0"/>
                <w:szCs w:val="21"/>
              </w:rPr>
              <w:t>含义</w:t>
            </w:r>
          </w:p>
        </w:tc>
        <w:tc>
          <w:tcPr>
            <w:tcW w:w="992" w:type="dxa"/>
          </w:tcPr>
          <w:p w14:paraId="34217F8D" w14:textId="77777777" w:rsidR="00024E26" w:rsidRDefault="00E15737">
            <w:pPr>
              <w:rPr>
                <w:rFonts w:ascii="微软雅黑 Light" w:eastAsia="微软雅黑 Light" w:hAnsi="微软雅黑 Light" w:cs="Times New Roman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Times New Roman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134" w:type="dxa"/>
          </w:tcPr>
          <w:p w14:paraId="042709C3" w14:textId="77777777" w:rsidR="00024E26" w:rsidRDefault="00E15737">
            <w:pPr>
              <w:rPr>
                <w:rFonts w:ascii="微软雅黑 Light" w:eastAsia="微软雅黑 Light" w:hAnsi="微软雅黑 Light" w:cs="Times New Roman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Times New Roman" w:hint="eastAsia"/>
                <w:b/>
                <w:bCs/>
                <w:kern w:val="0"/>
                <w:szCs w:val="21"/>
              </w:rPr>
              <w:t>是否必填</w:t>
            </w:r>
          </w:p>
        </w:tc>
        <w:tc>
          <w:tcPr>
            <w:tcW w:w="3969" w:type="dxa"/>
          </w:tcPr>
          <w:p w14:paraId="68AE2088" w14:textId="77777777" w:rsidR="00024E26" w:rsidRDefault="00E15737">
            <w:pPr>
              <w:rPr>
                <w:rFonts w:ascii="微软雅黑 Light" w:eastAsia="微软雅黑 Light" w:hAnsi="微软雅黑 Light" w:cs="Times New Roman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Times New Roman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024E26" w14:paraId="2BDBC0A5" w14:textId="77777777">
        <w:trPr>
          <w:trHeight w:val="271"/>
        </w:trPr>
        <w:tc>
          <w:tcPr>
            <w:tcW w:w="1203" w:type="dxa"/>
          </w:tcPr>
          <w:p w14:paraId="03D46AF8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s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toreId</w:t>
            </w:r>
          </w:p>
        </w:tc>
        <w:tc>
          <w:tcPr>
            <w:tcW w:w="1344" w:type="dxa"/>
          </w:tcPr>
          <w:p w14:paraId="07184CD7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门店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id</w:t>
            </w:r>
          </w:p>
        </w:tc>
        <w:tc>
          <w:tcPr>
            <w:tcW w:w="992" w:type="dxa"/>
          </w:tcPr>
          <w:p w14:paraId="4A48960B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L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 w14:paraId="5DB0F7D7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 w14:paraId="6920D6C2" w14:textId="77777777" w:rsidR="00024E26" w:rsidRDefault="00024E26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</w:p>
        </w:tc>
      </w:tr>
      <w:tr w:rsidR="00024E26" w14:paraId="1971FBF8" w14:textId="77777777">
        <w:trPr>
          <w:trHeight w:val="291"/>
        </w:trPr>
        <w:tc>
          <w:tcPr>
            <w:tcW w:w="1203" w:type="dxa"/>
          </w:tcPr>
          <w:p w14:paraId="287A508F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id</w:t>
            </w:r>
          </w:p>
        </w:tc>
        <w:tc>
          <w:tcPr>
            <w:tcW w:w="1344" w:type="dxa"/>
          </w:tcPr>
          <w:p w14:paraId="777156E3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设备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id</w:t>
            </w:r>
          </w:p>
        </w:tc>
        <w:tc>
          <w:tcPr>
            <w:tcW w:w="992" w:type="dxa"/>
          </w:tcPr>
          <w:p w14:paraId="521F339B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S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 w14:paraId="120BA5F1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 w14:paraId="63E9BFDA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如果设备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id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为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0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意为全部类型的设备</w:t>
            </w:r>
          </w:p>
        </w:tc>
      </w:tr>
      <w:tr w:rsidR="00024E26" w14:paraId="50B98A28" w14:textId="77777777">
        <w:trPr>
          <w:trHeight w:val="281"/>
        </w:trPr>
        <w:tc>
          <w:tcPr>
            <w:tcW w:w="1203" w:type="dxa"/>
          </w:tcPr>
          <w:p w14:paraId="44DC108A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n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ame</w:t>
            </w:r>
          </w:p>
        </w:tc>
        <w:tc>
          <w:tcPr>
            <w:tcW w:w="1344" w:type="dxa"/>
          </w:tcPr>
          <w:p w14:paraId="497367DB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设备名称</w:t>
            </w:r>
          </w:p>
        </w:tc>
        <w:tc>
          <w:tcPr>
            <w:tcW w:w="992" w:type="dxa"/>
          </w:tcPr>
          <w:p w14:paraId="6B6421B6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S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 w14:paraId="7B6E2532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 w14:paraId="4B95E686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E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g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: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花城汇自动售卖机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1</w:t>
            </w:r>
          </w:p>
        </w:tc>
      </w:tr>
      <w:tr w:rsidR="00024E26" w14:paraId="74422D8C" w14:textId="77777777">
        <w:trPr>
          <w:trHeight w:val="213"/>
        </w:trPr>
        <w:tc>
          <w:tcPr>
            <w:tcW w:w="1203" w:type="dxa"/>
          </w:tcPr>
          <w:p w14:paraId="78F5F473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t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ype</w:t>
            </w:r>
          </w:p>
        </w:tc>
        <w:tc>
          <w:tcPr>
            <w:tcW w:w="1344" w:type="dxa"/>
          </w:tcPr>
          <w:p w14:paraId="0EAFCA67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设备类型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i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992" w:type="dxa"/>
          </w:tcPr>
          <w:p w14:paraId="08F4972E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I</w:t>
            </w:r>
            <w: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 w14:paraId="2A58774F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 w14:paraId="1EE5E300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设备类型的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id</w:t>
            </w: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，唯一标识此设备的类型</w:t>
            </w:r>
          </w:p>
        </w:tc>
      </w:tr>
      <w:tr w:rsidR="00024E26" w14:paraId="4F21EBDC" w14:textId="77777777">
        <w:trPr>
          <w:trHeight w:val="276"/>
        </w:trPr>
        <w:tc>
          <w:tcPr>
            <w:tcW w:w="1203" w:type="dxa"/>
          </w:tcPr>
          <w:p w14:paraId="29DA36B1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data</w:t>
            </w:r>
          </w:p>
        </w:tc>
        <w:tc>
          <w:tcPr>
            <w:tcW w:w="1344" w:type="dxa"/>
          </w:tcPr>
          <w:p w14:paraId="3370EE42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报警数据</w:t>
            </w:r>
          </w:p>
        </w:tc>
        <w:tc>
          <w:tcPr>
            <w:tcW w:w="992" w:type="dxa"/>
          </w:tcPr>
          <w:p w14:paraId="0E71182C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String</w:t>
            </w:r>
          </w:p>
        </w:tc>
        <w:tc>
          <w:tcPr>
            <w:tcW w:w="1134" w:type="dxa"/>
          </w:tcPr>
          <w:p w14:paraId="23B8FA52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 w14:paraId="0A67E752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报价数据</w:t>
            </w:r>
          </w:p>
        </w:tc>
      </w:tr>
      <w:tr w:rsidR="00024E26" w14:paraId="6211FE4C" w14:textId="77777777">
        <w:trPr>
          <w:trHeight w:val="276"/>
        </w:trPr>
        <w:tc>
          <w:tcPr>
            <w:tcW w:w="1203" w:type="dxa"/>
          </w:tcPr>
          <w:p w14:paraId="6362442A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code</w:t>
            </w:r>
          </w:p>
        </w:tc>
        <w:tc>
          <w:tcPr>
            <w:tcW w:w="1344" w:type="dxa"/>
          </w:tcPr>
          <w:p w14:paraId="4BDDF904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报警代码</w:t>
            </w:r>
          </w:p>
        </w:tc>
        <w:tc>
          <w:tcPr>
            <w:tcW w:w="992" w:type="dxa"/>
          </w:tcPr>
          <w:p w14:paraId="1DA6EEAA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String</w:t>
            </w:r>
          </w:p>
        </w:tc>
        <w:tc>
          <w:tcPr>
            <w:tcW w:w="1134" w:type="dxa"/>
          </w:tcPr>
          <w:p w14:paraId="281EABED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 w14:paraId="3BB67778" w14:textId="77777777" w:rsidR="00024E26" w:rsidRDefault="00E15737">
            <w:pPr>
              <w:rPr>
                <w:rFonts w:ascii="微软雅黑 Light" w:eastAsia="微软雅黑 Light" w:hAnsi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18"/>
                <w:szCs w:val="20"/>
              </w:rPr>
              <w:t>报警的编码</w:t>
            </w:r>
          </w:p>
        </w:tc>
      </w:tr>
    </w:tbl>
    <w:p w14:paraId="6755A34A" w14:textId="77777777" w:rsidR="00024E26" w:rsidRDefault="00024E26"/>
    <w:sectPr w:rsidR="00024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5ED3F" w14:textId="77777777" w:rsidR="00E15737" w:rsidRDefault="00E15737" w:rsidP="00573423">
      <w:r>
        <w:separator/>
      </w:r>
    </w:p>
  </w:endnote>
  <w:endnote w:type="continuationSeparator" w:id="0">
    <w:p w14:paraId="23A05C9B" w14:textId="77777777" w:rsidR="00E15737" w:rsidRDefault="00E15737" w:rsidP="00573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8ECE8" w14:textId="77777777" w:rsidR="00E15737" w:rsidRDefault="00E15737" w:rsidP="00573423">
      <w:r>
        <w:separator/>
      </w:r>
    </w:p>
  </w:footnote>
  <w:footnote w:type="continuationSeparator" w:id="0">
    <w:p w14:paraId="2DDA830F" w14:textId="77777777" w:rsidR="00E15737" w:rsidRDefault="00E15737" w:rsidP="00573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58E3BB"/>
    <w:multiLevelType w:val="singleLevel"/>
    <w:tmpl w:val="9358E3B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wu cao">
    <w15:presenceInfo w15:providerId="Windows Live" w15:userId="aa72b90b6ff56e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5D4"/>
    <w:rsid w:val="00024E26"/>
    <w:rsid w:val="001404E4"/>
    <w:rsid w:val="00172A27"/>
    <w:rsid w:val="0034318E"/>
    <w:rsid w:val="004E4F1F"/>
    <w:rsid w:val="00502D09"/>
    <w:rsid w:val="00540045"/>
    <w:rsid w:val="00573423"/>
    <w:rsid w:val="00612C17"/>
    <w:rsid w:val="007F60DC"/>
    <w:rsid w:val="008E4058"/>
    <w:rsid w:val="00A918B5"/>
    <w:rsid w:val="00AD1003"/>
    <w:rsid w:val="00E15737"/>
    <w:rsid w:val="00F7372C"/>
    <w:rsid w:val="02551215"/>
    <w:rsid w:val="02F35F1D"/>
    <w:rsid w:val="03E41D43"/>
    <w:rsid w:val="04C72EDB"/>
    <w:rsid w:val="04CA5051"/>
    <w:rsid w:val="0503138D"/>
    <w:rsid w:val="06CC7438"/>
    <w:rsid w:val="06CF0F30"/>
    <w:rsid w:val="06DF7DE8"/>
    <w:rsid w:val="0832527C"/>
    <w:rsid w:val="109D6460"/>
    <w:rsid w:val="119E4BC1"/>
    <w:rsid w:val="18C306E8"/>
    <w:rsid w:val="19EF7E15"/>
    <w:rsid w:val="1B5455C8"/>
    <w:rsid w:val="1F101E3A"/>
    <w:rsid w:val="20596CE3"/>
    <w:rsid w:val="211926D2"/>
    <w:rsid w:val="2190397E"/>
    <w:rsid w:val="21B43A7C"/>
    <w:rsid w:val="23A049FB"/>
    <w:rsid w:val="242106CC"/>
    <w:rsid w:val="26304548"/>
    <w:rsid w:val="279557C7"/>
    <w:rsid w:val="2A512929"/>
    <w:rsid w:val="2BA2386B"/>
    <w:rsid w:val="2D2008B0"/>
    <w:rsid w:val="2E4A1329"/>
    <w:rsid w:val="2E6526CD"/>
    <w:rsid w:val="2EEF182F"/>
    <w:rsid w:val="31606AD7"/>
    <w:rsid w:val="326252D9"/>
    <w:rsid w:val="34740F16"/>
    <w:rsid w:val="3525294F"/>
    <w:rsid w:val="38113F8E"/>
    <w:rsid w:val="392A2F4E"/>
    <w:rsid w:val="3E6D4B0F"/>
    <w:rsid w:val="40175ECA"/>
    <w:rsid w:val="40BD76A8"/>
    <w:rsid w:val="432D1102"/>
    <w:rsid w:val="4419416B"/>
    <w:rsid w:val="4AEA3AB5"/>
    <w:rsid w:val="4B13519D"/>
    <w:rsid w:val="4B423175"/>
    <w:rsid w:val="4F02213A"/>
    <w:rsid w:val="50E57848"/>
    <w:rsid w:val="522959D4"/>
    <w:rsid w:val="54FC661C"/>
    <w:rsid w:val="565805FB"/>
    <w:rsid w:val="59122589"/>
    <w:rsid w:val="594B0C8D"/>
    <w:rsid w:val="610C36C5"/>
    <w:rsid w:val="64AD454B"/>
    <w:rsid w:val="677D51D3"/>
    <w:rsid w:val="67CF6AAC"/>
    <w:rsid w:val="699B3299"/>
    <w:rsid w:val="69BC5EA3"/>
    <w:rsid w:val="69EF104F"/>
    <w:rsid w:val="712E063E"/>
    <w:rsid w:val="74571C80"/>
    <w:rsid w:val="74970738"/>
    <w:rsid w:val="74CC0B86"/>
    <w:rsid w:val="754E0BC2"/>
    <w:rsid w:val="77F25D6D"/>
    <w:rsid w:val="78074AB9"/>
    <w:rsid w:val="787716CD"/>
    <w:rsid w:val="7AA0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1C2309"/>
  <w15:docId w15:val="{5B7E6B5E-04A2-403A-A8FD-6114A0C2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573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73423"/>
    <w:rPr>
      <w:kern w:val="2"/>
      <w:sz w:val="18"/>
      <w:szCs w:val="18"/>
    </w:rPr>
  </w:style>
  <w:style w:type="paragraph" w:styleId="a7">
    <w:name w:val="footer"/>
    <w:basedOn w:val="a"/>
    <w:link w:val="a8"/>
    <w:rsid w:val="00573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73423"/>
    <w:rPr>
      <w:kern w:val="2"/>
      <w:sz w:val="18"/>
      <w:szCs w:val="18"/>
    </w:rPr>
  </w:style>
  <w:style w:type="paragraph" w:styleId="a9">
    <w:name w:val="Balloon Text"/>
    <w:basedOn w:val="a"/>
    <w:link w:val="aa"/>
    <w:rsid w:val="00540045"/>
    <w:rPr>
      <w:sz w:val="18"/>
      <w:szCs w:val="18"/>
    </w:rPr>
  </w:style>
  <w:style w:type="character" w:customStyle="1" w:styleId="aa">
    <w:name w:val="批注框文本 字符"/>
    <w:basedOn w:val="a0"/>
    <w:link w:val="a9"/>
    <w:rsid w:val="005400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bean</dc:creator>
  <cp:lastModifiedBy>yawu cao</cp:lastModifiedBy>
  <cp:revision>13</cp:revision>
  <dcterms:created xsi:type="dcterms:W3CDTF">2020-10-23T15:37:00Z</dcterms:created>
  <dcterms:modified xsi:type="dcterms:W3CDTF">2020-10-26T02:58:00Z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